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2.wmf" ContentType="image/x-wmf"/>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Fonts w:cs="Arial" w:ascii="Arial" w:hAnsi="Arial"/>
        </w:rPr>
        <w:t>ALUNO</w:t>
      </w:r>
    </w:p>
    <w:p>
      <w:pPr>
        <w:pStyle w:val="Normal"/>
        <w:jc w:val="center"/>
        <w:rPr/>
      </w:pPr>
      <w:r>
        <w:rPr>
          <w:rFonts w:cs="Arial" w:ascii="Arial" w:hAnsi="Arial"/>
        </w:rPr>
        <w:t>Jhonatan Kolen Alves Viana</w:t>
      </w:r>
    </w:p>
    <w:p>
      <w:pPr>
        <w:pStyle w:val="Normal"/>
        <w:rPr/>
      </w:pPr>
      <w:r>
        <w:rPr/>
      </w:r>
    </w:p>
    <w:p>
      <w:pPr>
        <w:pStyle w:val="Normal"/>
        <w:rPr/>
      </w:pPr>
      <w:r>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pPr>
      <w:r>
        <w:rPr>
          <w:rFonts w:cs="Arial" w:ascii="Arial" w:hAnsi="Arial"/>
        </w:rPr>
        <w:t>RELATÓRIO DE ESTUDOS DIRIGIDOS II</w:t>
      </w:r>
    </w:p>
    <w:p>
      <w:pPr>
        <w:pStyle w:val="Normal"/>
        <w:jc w:val="center"/>
        <w:rPr/>
      </w:pPr>
      <w:r>
        <w:rPr>
          <w:rFonts w:cs="Arial" w:ascii="Arial" w:hAnsi="Arial"/>
        </w:rPr>
        <w:t>GRUPO X” – NOTURNO</w:t>
      </w:r>
    </w:p>
    <w:p>
      <w:pPr>
        <w:pStyle w:val="Normal"/>
        <w:jc w:val="center"/>
        <w:rPr/>
      </w:pPr>
      <w:r>
        <w:rPr>
          <w:rFonts w:cs="Arial" w:ascii="Arial" w:hAnsi="Arial"/>
        </w:rPr>
        <w:t>PROJETO “</w:t>
      </w:r>
      <w:r>
        <w:rPr>
          <w:rFonts w:cs="Arial" w:ascii="Arial" w:hAnsi="Arial"/>
          <w:color w:val="FF0000"/>
        </w:rPr>
        <w:t>Perpétuo Socorro</w:t>
      </w:r>
      <w:r>
        <w:rPr>
          <w:rFonts w:cs="Arial" w:ascii="Arial" w:hAnsi="Arial"/>
        </w:rPr>
        <w:t xml:space="preserve">” </w:t>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spacing w:lineRule="auto" w:line="240" w:before="0" w:after="0"/>
        <w:jc w:val="center"/>
        <w:rPr>
          <w:rFonts w:ascii="Arial" w:hAnsi="Arial" w:cs="Arial"/>
        </w:rPr>
      </w:pPr>
      <w:r>
        <w:rPr>
          <w:rFonts w:cs="Arial" w:ascii="Arial" w:hAnsi="Arial"/>
        </w:rPr>
      </w:r>
    </w:p>
    <w:p>
      <w:pPr>
        <w:pStyle w:val="Normal"/>
        <w:spacing w:lineRule="auto" w:line="240" w:before="0" w:after="0"/>
        <w:jc w:val="center"/>
        <w:rPr>
          <w:rFonts w:ascii="Arial" w:hAnsi="Arial" w:cs="Arial"/>
        </w:rPr>
      </w:pPr>
      <w:r>
        <w:rPr>
          <w:rFonts w:cs="Arial" w:ascii="Arial" w:hAnsi="Arial"/>
        </w:rPr>
      </w:r>
    </w:p>
    <w:p>
      <w:pPr>
        <w:pStyle w:val="Normal"/>
        <w:spacing w:lineRule="auto" w:line="240" w:before="0" w:after="0"/>
        <w:jc w:val="center"/>
        <w:rPr>
          <w:rFonts w:ascii="Arial" w:hAnsi="Arial" w:cs="Arial"/>
        </w:rPr>
      </w:pPr>
      <w:r>
        <w:rPr>
          <w:rFonts w:cs="Arial" w:ascii="Arial" w:hAnsi="Arial"/>
        </w:rPr>
        <w:t>Brasília, DF</w:t>
      </w:r>
    </w:p>
    <w:p>
      <w:pPr>
        <w:pStyle w:val="Normal"/>
        <w:spacing w:lineRule="auto" w:line="240" w:before="0" w:after="0"/>
        <w:jc w:val="center"/>
        <w:rPr>
          <w:rFonts w:ascii="Arial" w:hAnsi="Arial" w:cs="Arial"/>
        </w:rPr>
      </w:pPr>
      <w:r>
        <w:rPr>
          <w:rFonts w:cs="Arial" w:ascii="Arial" w:hAnsi="Arial"/>
        </w:rPr>
        <w:t>2017</w:t>
      </w:r>
    </w:p>
    <w:sdt>
      <w:sdtPr>
        <w:docPartObj>
          <w:docPartGallery w:val="Table of Contents"/>
          <w:docPartUnique w:val="true"/>
        </w:docPartObj>
        <w:id w:val="1426280023"/>
      </w:sdtPr>
      <w:sdtContent>
        <w:p>
          <w:pPr>
            <w:pStyle w:val="TOCHeading"/>
            <w:jc w:val="center"/>
            <w:rPr/>
          </w:pPr>
          <w:r>
            <w:rPr>
              <w:b/>
              <w:color w:val="000000" w:themeColor="text1"/>
            </w:rPr>
            <w:t>SUMÁRIO</w:t>
          </w:r>
        </w:p>
        <w:p>
          <w:pPr>
            <w:pStyle w:val="Sumrio1"/>
            <w:tabs>
              <w:tab w:val="left" w:pos="440" w:leader="none"/>
              <w:tab w:val="right" w:pos="9061" w:leader="dot"/>
            </w:tabs>
            <w:rPr>
              <w:rFonts w:ascii="Calibri" w:hAnsi="Calibri" w:eastAsia="" w:asciiTheme="minorHAnsi" w:eastAsiaTheme="minorEastAsia" w:hAnsiTheme="minorHAnsi"/>
              <w:lang w:eastAsia="pt-BR"/>
            </w:rPr>
          </w:pPr>
          <w:r>
            <w:fldChar w:fldCharType="begin"/>
          </w:r>
          <w:r>
            <w:instrText> TOC \z \o "1-3" \u \h</w:instrText>
          </w:r>
          <w:r>
            <w:fldChar w:fldCharType="separate"/>
          </w:r>
          <w:hyperlink w:anchor="_Toc481092619">
            <w:r>
              <w:rPr>
                <w:webHidden/>
                <w:rStyle w:val="Vnculodendice"/>
                <w:rFonts w:cs="Arial" w:ascii="Arial" w:hAnsi="Arial"/>
                <w:b/>
                <w:vanish w:val="false"/>
              </w:rPr>
              <w:t>1.</w:t>
            </w:r>
            <w:r>
              <w:rPr>
                <w:rStyle w:val="Vnculodendice"/>
                <w:rFonts w:eastAsia="" w:ascii="Calibri" w:hAnsi="Calibri" w:asciiTheme="minorHAnsi" w:eastAsiaTheme="minorEastAsia" w:hAnsiTheme="minorHAnsi"/>
                <w:lang w:eastAsia="pt-BR"/>
              </w:rPr>
              <w:tab/>
            </w:r>
            <w:r>
              <w:rPr>
                <w:rStyle w:val="Vnculodendice"/>
                <w:rFonts w:cs="Arial" w:ascii="Arial" w:hAnsi="Arial"/>
                <w:b/>
              </w:rPr>
              <w:t>TEMA</w:t>
            </w:r>
            <w:r>
              <w:rPr>
                <w:webHidden/>
              </w:rPr>
              <w:fldChar w:fldCharType="begin"/>
            </w:r>
            <w:r>
              <w:rPr>
                <w:webHidden/>
              </w:rPr>
              <w:instrText>PAGEREF _Toc481092619 \h</w:instrText>
            </w:r>
            <w:r>
              <w:rPr>
                <w:webHidden/>
              </w:rPr>
              <w:fldChar w:fldCharType="separate"/>
            </w:r>
            <w:r>
              <w:rPr>
                <w:rStyle w:val="Vnculodendice"/>
              </w:rPr>
              <w:tab/>
              <w:t>4</w:t>
            </w:r>
            <w:r>
              <w:rPr>
                <w:webHidden/>
              </w:rPr>
              <w:fldChar w:fldCharType="end"/>
            </w:r>
          </w:hyperlink>
        </w:p>
        <w:p>
          <w:pPr>
            <w:pStyle w:val="Sumrio1"/>
            <w:tabs>
              <w:tab w:val="left" w:pos="440" w:leader="none"/>
              <w:tab w:val="right" w:pos="9061" w:leader="dot"/>
            </w:tabs>
            <w:rPr>
              <w:rFonts w:ascii="Calibri" w:hAnsi="Calibri" w:eastAsia="" w:asciiTheme="minorHAnsi" w:eastAsiaTheme="minorEastAsia" w:hAnsiTheme="minorHAnsi"/>
              <w:lang w:eastAsia="pt-BR"/>
            </w:rPr>
          </w:pPr>
          <w:hyperlink w:anchor="_Toc481092621">
            <w:r>
              <w:rPr>
                <w:webHidden/>
                <w:rStyle w:val="Vnculodendice"/>
                <w:rFonts w:cs="Arial" w:ascii="Arial" w:hAnsi="Arial"/>
                <w:b/>
                <w:vanish w:val="false"/>
              </w:rPr>
              <w:t>2.</w:t>
            </w:r>
            <w:r>
              <w:rPr>
                <w:rStyle w:val="Vnculodendice"/>
                <w:rFonts w:eastAsia="" w:ascii="Calibri" w:hAnsi="Calibri" w:asciiTheme="minorHAnsi" w:eastAsiaTheme="minorEastAsia" w:hAnsiTheme="minorHAnsi"/>
                <w:lang w:eastAsia="pt-BR"/>
              </w:rPr>
              <w:tab/>
            </w:r>
            <w:r>
              <w:rPr>
                <w:rStyle w:val="Vnculodendice"/>
                <w:rFonts w:cs="Arial" w:ascii="Arial" w:hAnsi="Arial"/>
                <w:b/>
              </w:rPr>
              <w:t>CONSTITUIÇÃO DO GRUPO DE TRABALHO</w:t>
            </w:r>
            <w:r>
              <w:rPr>
                <w:webHidden/>
              </w:rPr>
              <w:fldChar w:fldCharType="begin"/>
            </w:r>
            <w:r>
              <w:rPr>
                <w:webHidden/>
              </w:rPr>
              <w:instrText>PAGEREF _Toc481092621 \h</w:instrText>
            </w:r>
            <w:r>
              <w:rPr>
                <w:webHidden/>
              </w:rPr>
              <w:fldChar w:fldCharType="separate"/>
            </w:r>
            <w:r>
              <w:rPr>
                <w:rStyle w:val="Vnculodendice"/>
              </w:rPr>
              <w:tab/>
              <w:t>4</w:t>
            </w:r>
            <w:r>
              <w:rPr>
                <w:webHidden/>
              </w:rPr>
              <w:fldChar w:fldCharType="end"/>
            </w:r>
          </w:hyperlink>
        </w:p>
        <w:p>
          <w:pPr>
            <w:pStyle w:val="Sumrio1"/>
            <w:tabs>
              <w:tab w:val="left" w:pos="440" w:leader="none"/>
              <w:tab w:val="right" w:pos="9061" w:leader="dot"/>
            </w:tabs>
            <w:rPr>
              <w:rFonts w:ascii="Calibri" w:hAnsi="Calibri" w:eastAsia="" w:asciiTheme="minorHAnsi" w:eastAsiaTheme="minorEastAsia" w:hAnsiTheme="minorHAnsi"/>
              <w:lang w:eastAsia="pt-BR"/>
            </w:rPr>
          </w:pPr>
          <w:hyperlink w:anchor="_Toc481092623">
            <w:r>
              <w:rPr>
                <w:webHidden/>
                <w:rStyle w:val="Vnculodendice"/>
                <w:rFonts w:cs="Arial" w:ascii="Arial" w:hAnsi="Arial"/>
                <w:b/>
                <w:vanish w:val="false"/>
              </w:rPr>
              <w:t>3.</w:t>
            </w:r>
            <w:r>
              <w:rPr>
                <w:rStyle w:val="Vnculodendice"/>
                <w:rFonts w:eastAsia="" w:ascii="Calibri" w:hAnsi="Calibri" w:asciiTheme="minorHAnsi" w:eastAsiaTheme="minorEastAsia" w:hAnsiTheme="minorHAnsi"/>
                <w:lang w:eastAsia="pt-BR"/>
              </w:rPr>
              <w:tab/>
            </w:r>
            <w:r>
              <w:rPr>
                <w:rStyle w:val="Vnculodendice"/>
                <w:rFonts w:cs="Arial" w:ascii="Arial" w:hAnsi="Arial"/>
                <w:b/>
              </w:rPr>
              <w:t>INTRODUÇÃO</w:t>
            </w:r>
            <w:r>
              <w:rPr>
                <w:webHidden/>
              </w:rPr>
              <w:fldChar w:fldCharType="begin"/>
            </w:r>
            <w:r>
              <w:rPr>
                <w:webHidden/>
              </w:rPr>
              <w:instrText>PAGEREF _Toc481092623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pPr>
          <w:hyperlink w:anchor="_Toc481092624">
            <w:r>
              <w:rPr>
                <w:webHidden/>
                <w:rStyle w:val="Vnculodendice"/>
                <w:rFonts w:cs="Arial" w:ascii="Arial" w:hAnsi="Arial"/>
                <w:bCs/>
                <w:vanish w:val="false"/>
              </w:rPr>
              <w:t>3.1.</w:t>
            </w:r>
            <w:r>
              <w:rPr>
                <w:rStyle w:val="Vnculodendice"/>
                <w:rFonts w:eastAsia="" w:ascii="Calibri" w:hAnsi="Calibri" w:asciiTheme="minorHAnsi" w:eastAsiaTheme="minorEastAsia" w:hAnsiTheme="minorHAnsi"/>
                <w:lang w:eastAsia="pt-BR"/>
              </w:rPr>
              <w:tab/>
            </w:r>
            <w:r>
              <w:rPr>
                <w:rStyle w:val="Vnculodendice"/>
                <w:rFonts w:cs="Arial" w:ascii="Arial" w:hAnsi="Arial"/>
                <w:bCs/>
              </w:rPr>
              <w:t>Justificativa para o tema escolhido</w:t>
            </w:r>
            <w:r>
              <w:rPr>
                <w:webHidden/>
              </w:rPr>
              <w:fldChar w:fldCharType="begin"/>
            </w:r>
            <w:r>
              <w:rPr>
                <w:webHidden/>
              </w:rPr>
              <w:instrText>PAGEREF _Toc481092624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28">
            <w:r>
              <w:rPr>
                <w:webHidden/>
                <w:rStyle w:val="Vnculodendice"/>
                <w:rFonts w:cs="Arial" w:ascii="Arial" w:hAnsi="Arial"/>
                <w:bCs/>
                <w:vanish w:val="false"/>
              </w:rPr>
              <w:t>3.2.</w:t>
            </w:r>
            <w:r>
              <w:rPr>
                <w:rStyle w:val="Vnculodendice"/>
                <w:rFonts w:eastAsia="" w:ascii="Calibri" w:hAnsi="Calibri" w:asciiTheme="minorHAnsi" w:eastAsiaTheme="minorEastAsia" w:hAnsiTheme="minorHAnsi"/>
                <w:lang w:eastAsia="pt-BR"/>
              </w:rPr>
              <w:tab/>
            </w:r>
            <w:r>
              <w:rPr>
                <w:rStyle w:val="Vnculodendice"/>
                <w:rFonts w:cs="Arial" w:ascii="Arial" w:hAnsi="Arial"/>
                <w:bCs/>
              </w:rPr>
              <w:t>Propósito (finalidade) do projeto;</w:t>
            </w:r>
            <w:r>
              <w:rPr>
                <w:webHidden/>
              </w:rPr>
              <w:fldChar w:fldCharType="begin"/>
            </w:r>
            <w:r>
              <w:rPr>
                <w:webHidden/>
              </w:rPr>
              <w:instrText>PAGEREF _Toc481092628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29">
            <w:r>
              <w:rPr>
                <w:webHidden/>
                <w:rStyle w:val="Vnculodendice"/>
                <w:rFonts w:cs="Arial" w:ascii="Arial" w:hAnsi="Arial"/>
                <w:bCs/>
                <w:vanish w:val="false"/>
              </w:rPr>
              <w:t>3.3.</w:t>
            </w:r>
            <w:r>
              <w:rPr>
                <w:rStyle w:val="Vnculodendice"/>
                <w:rFonts w:eastAsia="" w:ascii="Calibri" w:hAnsi="Calibri" w:asciiTheme="minorHAnsi" w:eastAsiaTheme="minorEastAsia" w:hAnsiTheme="minorHAnsi"/>
                <w:lang w:eastAsia="pt-BR"/>
              </w:rPr>
              <w:tab/>
            </w:r>
            <w:r>
              <w:rPr>
                <w:rStyle w:val="Vnculodendice"/>
                <w:rFonts w:cs="Arial" w:ascii="Arial" w:hAnsi="Arial"/>
                <w:bCs/>
              </w:rPr>
              <w:t>Definição do problema</w:t>
            </w:r>
            <w:r>
              <w:rPr>
                <w:webHidden/>
              </w:rPr>
              <w:fldChar w:fldCharType="begin"/>
            </w:r>
            <w:r>
              <w:rPr>
                <w:webHidden/>
              </w:rPr>
              <w:instrText>PAGEREF _Toc481092629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31">
            <w:r>
              <w:rPr>
                <w:webHidden/>
                <w:rStyle w:val="Vnculodendice"/>
                <w:rFonts w:cs="Arial" w:ascii="Arial" w:hAnsi="Arial"/>
                <w:bCs/>
                <w:vanish w:val="false"/>
              </w:rPr>
              <w:t>3.4.</w:t>
            </w:r>
            <w:r>
              <w:rPr>
                <w:rStyle w:val="Vnculodendice"/>
                <w:rFonts w:eastAsia="" w:ascii="Calibri" w:hAnsi="Calibri" w:asciiTheme="minorHAnsi" w:eastAsiaTheme="minorEastAsia" w:hAnsiTheme="minorHAnsi"/>
                <w:lang w:eastAsia="pt-BR"/>
              </w:rPr>
              <w:tab/>
            </w:r>
            <w:r>
              <w:rPr>
                <w:rStyle w:val="Vnculodendice"/>
                <w:rFonts w:cs="Arial" w:ascii="Arial" w:hAnsi="Arial"/>
                <w:bCs/>
              </w:rPr>
              <w:t>Objetivos do projeto:</w:t>
            </w:r>
            <w:r>
              <w:rPr>
                <w:webHidden/>
              </w:rPr>
              <w:fldChar w:fldCharType="begin"/>
            </w:r>
            <w:r>
              <w:rPr>
                <w:webHidden/>
              </w:rPr>
              <w:instrText>PAGEREF _Toc481092631 \h</w:instrText>
            </w:r>
            <w:r>
              <w:rPr>
                <w:webHidden/>
              </w:rPr>
              <w:fldChar w:fldCharType="separate"/>
            </w:r>
            <w:r>
              <w:rPr>
                <w:rStyle w:val="Vnculodendice"/>
              </w:rPr>
              <w:tab/>
              <w:t>4</w:t>
            </w:r>
            <w:r>
              <w:rPr>
                <w:webHidden/>
              </w:rPr>
              <w:fldChar w:fldCharType="end"/>
            </w:r>
          </w:hyperlink>
        </w:p>
        <w:p>
          <w:pPr>
            <w:pStyle w:val="Sumrio1"/>
            <w:tabs>
              <w:tab w:val="right" w:pos="9061" w:leader="dot"/>
            </w:tabs>
            <w:rPr/>
          </w:pPr>
          <w:hyperlink w:anchor="_Toc481092632">
            <w:r>
              <w:rPr>
                <w:webHidden/>
                <w:rStyle w:val="Vnculodendice"/>
                <w:rFonts w:cs="Arial" w:ascii="Arial" w:hAnsi="Arial"/>
                <w:bCs/>
                <w:vanish w:val="false"/>
              </w:rPr>
              <w:t>3.4.1.  geral (único)</w:t>
            </w:r>
            <w:r>
              <w:rPr>
                <w:webHidden/>
              </w:rPr>
              <w:fldChar w:fldCharType="begin"/>
            </w:r>
            <w:r>
              <w:rPr>
                <w:webHidden/>
              </w:rPr>
              <w:instrText>PAGEREF _Toc481092632 \h</w:instrText>
            </w:r>
            <w:r>
              <w:rPr>
                <w:webHidden/>
              </w:rPr>
              <w:fldChar w:fldCharType="separate"/>
            </w:r>
            <w:r>
              <w:rPr>
                <w:rStyle w:val="Vnculodendice"/>
              </w:rPr>
              <w:tab/>
              <w:t>4</w:t>
            </w:r>
            <w:r>
              <w:rPr>
                <w:webHidden/>
              </w:rPr>
              <w:fldChar w:fldCharType="end"/>
            </w:r>
          </w:hyperlink>
        </w:p>
        <w:p>
          <w:pPr>
            <w:pStyle w:val="Sumrio1"/>
            <w:tabs>
              <w:tab w:val="right" w:pos="9061" w:leader="dot"/>
            </w:tabs>
            <w:rPr>
              <w:rFonts w:ascii="Calibri" w:hAnsi="Calibri" w:eastAsia="" w:asciiTheme="minorHAnsi" w:eastAsiaTheme="minorEastAsia" w:hAnsiTheme="minorHAnsi"/>
              <w:lang w:eastAsia="pt-BR"/>
            </w:rPr>
          </w:pPr>
          <w:hyperlink w:anchor="_Toc481092633">
            <w:r>
              <w:rPr>
                <w:webHidden/>
                <w:rStyle w:val="Vnculodendice"/>
                <w:rFonts w:cs="Arial" w:ascii="Arial" w:hAnsi="Arial"/>
                <w:bCs/>
                <w:vanish w:val="false"/>
              </w:rPr>
              <w:t>3.4.2.  específicos (pelo menos três).</w:t>
            </w:r>
            <w:r>
              <w:rPr>
                <w:webHidden/>
              </w:rPr>
              <w:fldChar w:fldCharType="begin"/>
            </w:r>
            <w:r>
              <w:rPr>
                <w:webHidden/>
              </w:rPr>
              <w:instrText>PAGEREF _Toc481092633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34">
            <w:r>
              <w:rPr>
                <w:webHidden/>
                <w:rStyle w:val="Vnculodendice"/>
                <w:rFonts w:cs="Arial" w:ascii="Arial" w:hAnsi="Arial"/>
                <w:bCs/>
                <w:vanish w:val="false"/>
              </w:rPr>
              <w:t>3.5.</w:t>
            </w:r>
            <w:r>
              <w:rPr>
                <w:rStyle w:val="Vnculodendice"/>
                <w:rFonts w:eastAsia="" w:ascii="Calibri" w:hAnsi="Calibri" w:asciiTheme="minorHAnsi" w:eastAsiaTheme="minorEastAsia" w:hAnsiTheme="minorHAnsi"/>
                <w:lang w:eastAsia="pt-BR"/>
              </w:rPr>
              <w:tab/>
            </w:r>
            <w:r>
              <w:rPr>
                <w:rStyle w:val="Vnculodendice"/>
                <w:rFonts w:cs="Arial" w:ascii="Arial" w:hAnsi="Arial"/>
                <w:bCs/>
              </w:rPr>
              <w:t>Público-alvo;</w:t>
            </w:r>
            <w:r>
              <w:rPr>
                <w:webHidden/>
              </w:rPr>
              <w:fldChar w:fldCharType="begin"/>
            </w:r>
            <w:r>
              <w:rPr>
                <w:webHidden/>
              </w:rPr>
              <w:instrText>PAGEREF _Toc481092634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35">
            <w:r>
              <w:rPr>
                <w:webHidden/>
                <w:rStyle w:val="Vnculodendice"/>
                <w:rFonts w:cs="Arial" w:ascii="Arial" w:hAnsi="Arial"/>
                <w:bCs/>
                <w:vanish w:val="false"/>
              </w:rPr>
              <w:t>3.6.</w:t>
            </w:r>
            <w:r>
              <w:rPr>
                <w:rStyle w:val="Vnculodendice"/>
                <w:rFonts w:eastAsia="" w:ascii="Calibri" w:hAnsi="Calibri" w:asciiTheme="minorHAnsi" w:eastAsiaTheme="minorEastAsia" w:hAnsiTheme="minorHAnsi"/>
                <w:lang w:eastAsia="pt-BR"/>
              </w:rPr>
              <w:tab/>
            </w:r>
            <w:r>
              <w:rPr>
                <w:rStyle w:val="Vnculodendice"/>
                <w:rFonts w:cs="Arial" w:ascii="Arial" w:hAnsi="Arial"/>
                <w:bCs/>
              </w:rPr>
              <w:t>Necessidade de estudos adicionais;</w:t>
            </w:r>
            <w:r>
              <w:rPr>
                <w:webHidden/>
              </w:rPr>
              <w:fldChar w:fldCharType="begin"/>
            </w:r>
            <w:r>
              <w:rPr>
                <w:webHidden/>
              </w:rPr>
              <w:instrText>PAGEREF _Toc481092635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37">
            <w:r>
              <w:rPr>
                <w:webHidden/>
                <w:rStyle w:val="Vnculodendice"/>
                <w:rFonts w:cs="Arial" w:ascii="Arial" w:hAnsi="Arial"/>
                <w:bCs/>
                <w:vanish w:val="false"/>
              </w:rPr>
              <w:t>3.7.</w:t>
            </w:r>
            <w:r>
              <w:rPr>
                <w:rStyle w:val="Vnculodendice"/>
                <w:rFonts w:eastAsia="" w:ascii="Calibri" w:hAnsi="Calibri" w:asciiTheme="minorHAnsi" w:eastAsiaTheme="minorEastAsia" w:hAnsiTheme="minorHAnsi"/>
                <w:lang w:eastAsia="pt-BR"/>
              </w:rPr>
              <w:tab/>
            </w:r>
            <w:r>
              <w:rPr>
                <w:rStyle w:val="Vnculodendice"/>
                <w:rFonts w:cs="Arial" w:ascii="Arial" w:hAnsi="Arial"/>
                <w:bCs/>
              </w:rPr>
              <w:t>Cronograma de trabalho.</w:t>
            </w:r>
            <w:r>
              <w:rPr>
                <w:webHidden/>
              </w:rPr>
              <w:fldChar w:fldCharType="begin"/>
            </w:r>
            <w:r>
              <w:rPr>
                <w:webHidden/>
              </w:rPr>
              <w:instrText>PAGEREF _Toc481092637 \h</w:instrText>
            </w:r>
            <w:r>
              <w:rPr>
                <w:webHidden/>
              </w:rPr>
              <w:fldChar w:fldCharType="separate"/>
            </w:r>
            <w:r>
              <w:rPr>
                <w:rStyle w:val="Vnculodendice"/>
              </w:rPr>
              <w:tab/>
              <w:t>4</w:t>
            </w:r>
            <w:r>
              <w:rPr>
                <w:webHidden/>
              </w:rPr>
              <w:fldChar w:fldCharType="end"/>
            </w:r>
          </w:hyperlink>
        </w:p>
        <w:p>
          <w:pPr>
            <w:pStyle w:val="Sumrio1"/>
            <w:tabs>
              <w:tab w:val="left" w:pos="440" w:leader="none"/>
              <w:tab w:val="right" w:pos="9061" w:leader="dot"/>
            </w:tabs>
            <w:rPr>
              <w:rFonts w:ascii="Calibri" w:hAnsi="Calibri" w:eastAsia="" w:asciiTheme="minorHAnsi" w:eastAsiaTheme="minorEastAsia" w:hAnsiTheme="minorHAnsi"/>
              <w:lang w:eastAsia="pt-BR"/>
            </w:rPr>
          </w:pPr>
          <w:hyperlink w:anchor="_Toc481092639">
            <w:r>
              <w:rPr>
                <w:webHidden/>
                <w:rStyle w:val="Vnculodendice"/>
                <w:rFonts w:cs="Arial" w:ascii="Arial" w:hAnsi="Arial"/>
                <w:b/>
                <w:vanish w:val="false"/>
              </w:rPr>
              <w:t>4.</w:t>
            </w:r>
            <w:r>
              <w:rPr>
                <w:rStyle w:val="Vnculodendice"/>
                <w:rFonts w:eastAsia="" w:ascii="Calibri" w:hAnsi="Calibri" w:asciiTheme="minorHAnsi" w:eastAsiaTheme="minorEastAsia" w:hAnsiTheme="minorHAnsi"/>
                <w:lang w:eastAsia="pt-BR"/>
              </w:rPr>
              <w:tab/>
            </w:r>
            <w:r>
              <w:rPr>
                <w:rStyle w:val="Vnculodendice"/>
                <w:rFonts w:cs="Arial" w:ascii="Arial" w:hAnsi="Arial"/>
                <w:b/>
              </w:rPr>
              <w:t>DESENVOLVIMENTO</w:t>
            </w:r>
            <w:r>
              <w:rPr>
                <w:webHidden/>
              </w:rPr>
              <w:fldChar w:fldCharType="begin"/>
            </w:r>
            <w:r>
              <w:rPr>
                <w:webHidden/>
              </w:rPr>
              <w:instrText>PAGEREF _Toc481092639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40">
            <w:r>
              <w:rPr>
                <w:webHidden/>
                <w:rStyle w:val="Vnculodendice"/>
                <w:rFonts w:cs="Arial" w:ascii="Arial" w:hAnsi="Arial"/>
                <w:bCs/>
                <w:vanish w:val="false"/>
              </w:rPr>
              <w:t>4.1.</w:t>
            </w:r>
            <w:r>
              <w:rPr>
                <w:rStyle w:val="Vnculodendice"/>
                <w:rFonts w:eastAsia="" w:ascii="Calibri" w:hAnsi="Calibri" w:asciiTheme="minorHAnsi" w:eastAsiaTheme="minorEastAsia" w:hAnsiTheme="minorHAnsi"/>
                <w:lang w:eastAsia="pt-BR"/>
              </w:rPr>
              <w:tab/>
            </w:r>
            <w:r>
              <w:rPr>
                <w:rStyle w:val="Vnculodendice"/>
                <w:rFonts w:cs="Arial" w:ascii="Arial" w:hAnsi="Arial"/>
                <w:bCs/>
              </w:rPr>
              <w:t>Sistemas existentes no mercado</w:t>
            </w:r>
            <w:r>
              <w:rPr>
                <w:webHidden/>
              </w:rPr>
              <w:fldChar w:fldCharType="begin"/>
            </w:r>
            <w:r>
              <w:rPr>
                <w:webHidden/>
              </w:rPr>
              <w:instrText>PAGEREF _Toc481092640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41">
            <w:r>
              <w:rPr>
                <w:webHidden/>
                <w:rStyle w:val="Vnculodendice"/>
                <w:rFonts w:cs="Arial" w:ascii="Arial" w:hAnsi="Arial"/>
                <w:bCs/>
                <w:vanish w:val="false"/>
              </w:rPr>
              <w:t>4.2.</w:t>
            </w:r>
            <w:r>
              <w:rPr>
                <w:rStyle w:val="Vnculodendice"/>
                <w:rFonts w:eastAsia="" w:ascii="Calibri" w:hAnsi="Calibri" w:asciiTheme="minorHAnsi" w:eastAsiaTheme="minorEastAsia" w:hAnsiTheme="minorHAnsi"/>
                <w:lang w:eastAsia="pt-BR"/>
              </w:rPr>
              <w:tab/>
            </w:r>
            <w:r>
              <w:rPr>
                <w:rStyle w:val="Vnculodendice"/>
                <w:rFonts w:cs="Arial" w:ascii="Arial" w:hAnsi="Arial"/>
                <w:bCs/>
              </w:rPr>
              <w:t>Escopo e não-escopo do Projeto;</w:t>
            </w:r>
            <w:r>
              <w:rPr>
                <w:webHidden/>
              </w:rPr>
              <w:fldChar w:fldCharType="begin"/>
            </w:r>
            <w:r>
              <w:rPr>
                <w:webHidden/>
              </w:rPr>
              <w:instrText>PAGEREF _Toc481092641 \h</w:instrText>
            </w:r>
            <w:r>
              <w:rPr>
                <w:webHidden/>
              </w:rPr>
              <w:fldChar w:fldCharType="separate"/>
            </w:r>
            <w:r>
              <w:rPr>
                <w:rStyle w:val="Vnculodendice"/>
              </w:rPr>
              <w:tab/>
              <w:t>4</w:t>
            </w:r>
            <w:r>
              <w:rPr>
                <w:webHidden/>
              </w:rPr>
              <w:fldChar w:fldCharType="end"/>
            </w:r>
          </w:hyperlink>
        </w:p>
        <w:p>
          <w:pPr>
            <w:pStyle w:val="Sumrio1"/>
            <w:tabs>
              <w:tab w:val="left" w:pos="440" w:leader="none"/>
              <w:tab w:val="right" w:pos="9061" w:leader="dot"/>
            </w:tabs>
            <w:rPr>
              <w:rFonts w:ascii="Calibri" w:hAnsi="Calibri" w:eastAsia="" w:asciiTheme="minorHAnsi" w:eastAsiaTheme="minorEastAsia" w:hAnsiTheme="minorHAnsi"/>
              <w:lang w:eastAsia="pt-BR"/>
            </w:rPr>
          </w:pPr>
          <w:hyperlink w:anchor="_Toc481092642">
            <w:r>
              <w:rPr>
                <w:webHidden/>
                <w:rStyle w:val="Vnculodendice"/>
                <w:rFonts w:cs="Arial" w:ascii="Arial" w:hAnsi="Arial"/>
                <w:bCs/>
                <w:vanish w:val="false"/>
              </w:rPr>
              <w:t>4.2.1 Escopo;</w:t>
            </w:r>
            <w:r>
              <w:rPr>
                <w:webHidden/>
              </w:rPr>
              <w:fldChar w:fldCharType="begin"/>
            </w:r>
            <w:r>
              <w:rPr>
                <w:webHidden/>
              </w:rPr>
              <w:instrText>PAGEREF _Toc481092642 \h</w:instrText>
            </w:r>
            <w:r>
              <w:rPr>
                <w:webHidden/>
              </w:rPr>
              <w:fldChar w:fldCharType="separate"/>
            </w:r>
            <w:r>
              <w:rPr>
                <w:rStyle w:val="Vnculodendice"/>
              </w:rPr>
              <w:tab/>
              <w:t>4</w:t>
            </w:r>
            <w:r>
              <w:rPr>
                <w:webHidden/>
              </w:rPr>
              <w:fldChar w:fldCharType="end"/>
            </w:r>
          </w:hyperlink>
        </w:p>
        <w:p>
          <w:pPr>
            <w:pStyle w:val="Sumrio1"/>
            <w:tabs>
              <w:tab w:val="left" w:pos="440" w:leader="none"/>
              <w:tab w:val="right" w:pos="9061" w:leader="dot"/>
            </w:tabs>
            <w:rPr>
              <w:rFonts w:ascii="Calibri" w:hAnsi="Calibri" w:eastAsia="" w:asciiTheme="minorHAnsi" w:eastAsiaTheme="minorEastAsia" w:hAnsiTheme="minorHAnsi"/>
              <w:lang w:eastAsia="pt-BR"/>
            </w:rPr>
          </w:pPr>
          <w:hyperlink w:anchor="_Toc481092643">
            <w:r>
              <w:rPr>
                <w:webHidden/>
                <w:rStyle w:val="Vnculodendice"/>
                <w:rFonts w:cs="Arial" w:ascii="Arial" w:hAnsi="Arial"/>
                <w:bCs/>
                <w:vanish w:val="false"/>
              </w:rPr>
              <w:t>4.2.2 Não-escopo.</w:t>
            </w:r>
            <w:r>
              <w:rPr>
                <w:webHidden/>
              </w:rPr>
              <w:fldChar w:fldCharType="begin"/>
            </w:r>
            <w:r>
              <w:rPr>
                <w:webHidden/>
              </w:rPr>
              <w:instrText>PAGEREF _Toc481092643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44">
            <w:r>
              <w:rPr>
                <w:webHidden/>
                <w:rStyle w:val="Vnculodendice"/>
                <w:rFonts w:cs="Arial" w:ascii="Arial" w:hAnsi="Arial"/>
                <w:bCs/>
                <w:vanish w:val="false"/>
              </w:rPr>
              <w:t>4.3.</w:t>
            </w:r>
            <w:r>
              <w:rPr>
                <w:rStyle w:val="Vnculodendice"/>
                <w:rFonts w:eastAsia="" w:ascii="Calibri" w:hAnsi="Calibri" w:asciiTheme="minorHAnsi" w:eastAsiaTheme="minorEastAsia" w:hAnsiTheme="minorHAnsi"/>
                <w:lang w:eastAsia="pt-BR"/>
              </w:rPr>
              <w:tab/>
            </w:r>
            <w:r>
              <w:rPr>
                <w:rStyle w:val="Vnculodendice"/>
                <w:rFonts w:cs="Arial" w:ascii="Arial" w:hAnsi="Arial"/>
                <w:bCs/>
              </w:rPr>
              <w:t>Diferenciais do projeto;</w:t>
            </w:r>
            <w:r>
              <w:rPr>
                <w:webHidden/>
              </w:rPr>
              <w:fldChar w:fldCharType="begin"/>
            </w:r>
            <w:r>
              <w:rPr>
                <w:webHidden/>
              </w:rPr>
              <w:instrText>PAGEREF _Toc481092644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45">
            <w:r>
              <w:rPr>
                <w:webHidden/>
                <w:rStyle w:val="Vnculodendice"/>
                <w:rFonts w:cs="Arial" w:ascii="Arial" w:hAnsi="Arial"/>
                <w:bCs/>
                <w:vanish w:val="false"/>
              </w:rPr>
              <w:t>4.4.</w:t>
            </w:r>
            <w:r>
              <w:rPr>
                <w:rStyle w:val="Vnculodendice"/>
                <w:rFonts w:eastAsia="" w:ascii="Calibri" w:hAnsi="Calibri" w:asciiTheme="minorHAnsi" w:eastAsiaTheme="minorEastAsia" w:hAnsiTheme="minorHAnsi"/>
                <w:lang w:eastAsia="pt-BR"/>
              </w:rPr>
              <w:tab/>
            </w:r>
            <w:r>
              <w:rPr>
                <w:rStyle w:val="Vnculodendice"/>
                <w:rFonts w:cs="Arial" w:ascii="Arial" w:hAnsi="Arial"/>
                <w:bCs/>
              </w:rPr>
              <w:t>Aplicabilidade do Projeto;</w:t>
            </w:r>
            <w:r>
              <w:rPr>
                <w:webHidden/>
              </w:rPr>
              <w:fldChar w:fldCharType="begin"/>
            </w:r>
            <w:r>
              <w:rPr>
                <w:webHidden/>
              </w:rPr>
              <w:instrText>PAGEREF _Toc481092645 \h</w:instrText>
            </w:r>
            <w:r>
              <w:rPr>
                <w:webHidden/>
              </w:rPr>
              <w:fldChar w:fldCharType="separate"/>
            </w:r>
            <w:r>
              <w:rPr>
                <w:rStyle w:val="Vnculodendice"/>
              </w:rPr>
              <w:tab/>
              <w:t>5</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46">
            <w:r>
              <w:rPr>
                <w:webHidden/>
                <w:rStyle w:val="Vnculodendice"/>
                <w:rFonts w:cs="Arial" w:ascii="Arial" w:hAnsi="Arial"/>
                <w:bCs/>
                <w:vanish w:val="false"/>
              </w:rPr>
              <w:t>4.5.</w:t>
            </w:r>
            <w:r>
              <w:rPr>
                <w:rStyle w:val="Vnculodendice"/>
                <w:rFonts w:eastAsia="" w:ascii="Calibri" w:hAnsi="Calibri" w:asciiTheme="minorHAnsi" w:eastAsiaTheme="minorEastAsia" w:hAnsiTheme="minorHAnsi"/>
                <w:lang w:eastAsia="pt-BR"/>
              </w:rPr>
              <w:tab/>
            </w:r>
            <w:r>
              <w:rPr>
                <w:rStyle w:val="Vnculodendice"/>
                <w:rFonts w:cs="Arial" w:ascii="Arial" w:hAnsi="Arial"/>
                <w:bCs/>
              </w:rPr>
              <w:t>Entrevistas realizadas</w:t>
            </w:r>
            <w:r>
              <w:rPr>
                <w:webHidden/>
              </w:rPr>
              <w:fldChar w:fldCharType="begin"/>
            </w:r>
            <w:r>
              <w:rPr>
                <w:webHidden/>
              </w:rPr>
              <w:instrText>PAGEREF _Toc481092646 \h</w:instrText>
            </w:r>
            <w:r>
              <w:rPr>
                <w:webHidden/>
              </w:rPr>
              <w:fldChar w:fldCharType="separate"/>
            </w:r>
            <w:r>
              <w:rPr>
                <w:rStyle w:val="Vnculodendice"/>
              </w:rPr>
              <w:tab/>
              <w:t>5</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48">
            <w:r>
              <w:rPr>
                <w:webHidden/>
                <w:rStyle w:val="Vnculodendice"/>
                <w:rFonts w:cs="Arial" w:ascii="Arial" w:hAnsi="Arial"/>
                <w:bCs/>
                <w:vanish w:val="false"/>
              </w:rPr>
              <w:t>4.6.</w:t>
            </w:r>
            <w:r>
              <w:rPr>
                <w:rStyle w:val="Vnculodendice"/>
                <w:rFonts w:eastAsia="" w:ascii="Calibri" w:hAnsi="Calibri" w:asciiTheme="minorHAnsi" w:eastAsiaTheme="minorEastAsia" w:hAnsiTheme="minorHAnsi"/>
                <w:lang w:eastAsia="pt-BR"/>
              </w:rPr>
              <w:tab/>
            </w:r>
            <w:r>
              <w:rPr>
                <w:rStyle w:val="Vnculodendice"/>
                <w:rFonts w:cs="Arial" w:ascii="Arial" w:hAnsi="Arial"/>
                <w:bCs/>
              </w:rPr>
              <w:t>Proposta de solução</w:t>
            </w:r>
            <w:r>
              <w:rPr>
                <w:webHidden/>
              </w:rPr>
              <w:fldChar w:fldCharType="begin"/>
            </w:r>
            <w:r>
              <w:rPr>
                <w:webHidden/>
              </w:rPr>
              <w:instrText>PAGEREF _Toc481092648 \h</w:instrText>
            </w:r>
            <w:r>
              <w:rPr>
                <w:webHidden/>
              </w:rPr>
              <w:fldChar w:fldCharType="separate"/>
            </w:r>
            <w:r>
              <w:rPr>
                <w:rStyle w:val="Vnculodendice"/>
              </w:rPr>
              <w:tab/>
              <w:t>5</w:t>
            </w:r>
            <w:r>
              <w:rPr>
                <w:webHidden/>
              </w:rPr>
              <w:fldChar w:fldCharType="end"/>
            </w:r>
          </w:hyperlink>
        </w:p>
        <w:p>
          <w:pPr>
            <w:pStyle w:val="Sumrio1"/>
            <w:tabs>
              <w:tab w:val="left" w:pos="880" w:leader="none"/>
              <w:tab w:val="right" w:pos="9061" w:leader="dot"/>
            </w:tabs>
            <w:rPr/>
          </w:pPr>
          <w:hyperlink w:anchor="_Toc481092650">
            <w:r>
              <w:rPr>
                <w:webHidden/>
                <w:rStyle w:val="Vnculodendice"/>
                <w:rFonts w:cs="Arial" w:ascii="Arial" w:hAnsi="Arial"/>
                <w:bCs/>
                <w:vanish w:val="false"/>
              </w:rPr>
              <w:t>4.6.1.</w:t>
            </w:r>
            <w:r>
              <w:rPr>
                <w:rStyle w:val="Vnculodendice"/>
                <w:rFonts w:eastAsia="" w:ascii="Calibri" w:hAnsi="Calibri" w:asciiTheme="minorHAnsi" w:eastAsiaTheme="minorEastAsia" w:hAnsiTheme="minorHAnsi"/>
                <w:lang w:eastAsia="pt-BR"/>
              </w:rPr>
              <w:tab/>
            </w:r>
            <w:r>
              <w:rPr>
                <w:rStyle w:val="Vnculodendice"/>
                <w:rFonts w:cs="Arial" w:ascii="Arial" w:hAnsi="Arial"/>
                <w:bCs/>
              </w:rPr>
              <w:t>Ferramentas empregadas</w:t>
            </w:r>
            <w:r>
              <w:rPr>
                <w:webHidden/>
              </w:rPr>
              <w:fldChar w:fldCharType="begin"/>
            </w:r>
            <w:r>
              <w:rPr>
                <w:webHidden/>
              </w:rPr>
              <w:instrText>PAGEREF _Toc481092650 \h</w:instrText>
            </w:r>
            <w:r>
              <w:rPr>
                <w:webHidden/>
              </w:rPr>
              <w:fldChar w:fldCharType="separate"/>
            </w:r>
            <w:r>
              <w:rPr>
                <w:rStyle w:val="Vnculodendice"/>
              </w:rPr>
              <w:tab/>
              <w:t>5</w:t>
            </w:r>
            <w:r>
              <w:rPr>
                <w:webHidden/>
              </w:rPr>
              <w:fldChar w:fldCharType="end"/>
            </w:r>
          </w:hyperlink>
        </w:p>
        <w:p>
          <w:pPr>
            <w:pStyle w:val="Sumrio1"/>
            <w:tabs>
              <w:tab w:val="left" w:pos="880" w:leader="none"/>
              <w:tab w:val="right" w:pos="9061" w:leader="dot"/>
            </w:tabs>
            <w:rPr>
              <w:rFonts w:ascii="Calibri" w:hAnsi="Calibri" w:eastAsia="" w:asciiTheme="minorHAnsi" w:eastAsiaTheme="minorEastAsia" w:hAnsiTheme="minorHAnsi"/>
              <w:lang w:eastAsia="pt-BR"/>
            </w:rPr>
          </w:pPr>
          <w:hyperlink w:anchor="_Toc481092651">
            <w:r>
              <w:rPr>
                <w:webHidden/>
                <w:rStyle w:val="Vnculodendice"/>
                <w:rFonts w:cs="Arial" w:ascii="Arial" w:hAnsi="Arial"/>
                <w:bCs/>
                <w:vanish w:val="false"/>
              </w:rPr>
              <w:t>4.6.2.</w:t>
            </w:r>
            <w:r>
              <w:rPr>
                <w:rStyle w:val="Vnculodendice"/>
                <w:rFonts w:eastAsia="" w:ascii="Calibri" w:hAnsi="Calibri" w:asciiTheme="minorHAnsi" w:eastAsiaTheme="minorEastAsia" w:hAnsiTheme="minorHAnsi"/>
                <w:lang w:eastAsia="pt-BR"/>
              </w:rPr>
              <w:tab/>
            </w:r>
            <w:r>
              <w:rPr>
                <w:rStyle w:val="Vnculodendice"/>
                <w:rFonts w:cs="Arial" w:ascii="Arial" w:hAnsi="Arial"/>
                <w:bCs/>
              </w:rPr>
              <w:t>Regras de Negócio;</w:t>
            </w:r>
            <w:r>
              <w:rPr>
                <w:webHidden/>
              </w:rPr>
              <w:fldChar w:fldCharType="begin"/>
            </w:r>
            <w:r>
              <w:rPr>
                <w:webHidden/>
              </w:rPr>
              <w:instrText>PAGEREF _Toc481092651 \h</w:instrText>
            </w:r>
            <w:r>
              <w:rPr>
                <w:webHidden/>
              </w:rPr>
              <w:fldChar w:fldCharType="separate"/>
            </w:r>
            <w:r>
              <w:rPr>
                <w:rStyle w:val="Vnculodendice"/>
              </w:rPr>
              <w:tab/>
              <w:t>5</w:t>
            </w:r>
            <w:r>
              <w:rPr>
                <w:webHidden/>
              </w:rPr>
              <w:fldChar w:fldCharType="end"/>
            </w:r>
          </w:hyperlink>
        </w:p>
        <w:p>
          <w:pPr>
            <w:pStyle w:val="Sumrio1"/>
            <w:tabs>
              <w:tab w:val="right" w:pos="9061" w:leader="dot"/>
            </w:tabs>
            <w:rPr>
              <w:rFonts w:ascii="Calibri" w:hAnsi="Calibri" w:eastAsia="" w:asciiTheme="minorHAnsi" w:eastAsiaTheme="minorEastAsia" w:hAnsiTheme="minorHAnsi"/>
              <w:lang w:eastAsia="pt-BR"/>
            </w:rPr>
          </w:pPr>
          <w:hyperlink w:anchor="_Toc481092652">
            <w:r>
              <w:rPr>
                <w:webHidden/>
                <w:rStyle w:val="Vnculodendice"/>
                <w:rFonts w:cs="Arial" w:ascii="Arial" w:hAnsi="Arial"/>
                <w:bCs/>
                <w:vanish w:val="false"/>
              </w:rPr>
              <w:t>4.6.3. Requisitos Funcionais e Não-Funcionais, com as Regras de Negócio de cada um</w:t>
            </w:r>
            <w:r>
              <w:rPr>
                <w:webHidden/>
              </w:rPr>
              <w:fldChar w:fldCharType="begin"/>
            </w:r>
            <w:r>
              <w:rPr>
                <w:webHidden/>
              </w:rPr>
              <w:instrText>PAGEREF _Toc481092652 \h</w:instrText>
            </w:r>
            <w:r>
              <w:rPr>
                <w:webHidden/>
              </w:rPr>
              <w:fldChar w:fldCharType="separate"/>
            </w:r>
            <w:r>
              <w:rPr>
                <w:rStyle w:val="Vnculodendice"/>
              </w:rPr>
              <w:tab/>
              <w:t>5</w:t>
            </w:r>
            <w:r>
              <w:rPr>
                <w:webHidden/>
              </w:rPr>
              <w:fldChar w:fldCharType="end"/>
            </w:r>
          </w:hyperlink>
        </w:p>
        <w:p>
          <w:pPr>
            <w:pStyle w:val="Sumrio1"/>
            <w:tabs>
              <w:tab w:val="right" w:pos="9061" w:leader="dot"/>
            </w:tabs>
            <w:rPr>
              <w:rFonts w:ascii="Calibri" w:hAnsi="Calibri" w:eastAsia="" w:asciiTheme="minorHAnsi" w:eastAsiaTheme="minorEastAsia" w:hAnsiTheme="minorHAnsi"/>
              <w:lang w:eastAsia="pt-BR"/>
            </w:rPr>
          </w:pPr>
          <w:hyperlink w:anchor="_Toc481092653">
            <w:r>
              <w:rPr>
                <w:webHidden/>
                <w:rStyle w:val="Vnculodendice"/>
                <w:rFonts w:cs="Arial" w:ascii="Arial" w:hAnsi="Arial"/>
                <w:bCs/>
                <w:vanish w:val="false"/>
              </w:rPr>
              <w:t>4.6.3.1 . Requisitos Funcionais</w:t>
            </w:r>
            <w:r>
              <w:rPr>
                <w:webHidden/>
              </w:rPr>
              <w:fldChar w:fldCharType="begin"/>
            </w:r>
            <w:r>
              <w:rPr>
                <w:webHidden/>
              </w:rPr>
              <w:instrText>PAGEREF _Toc481092653 \h</w:instrText>
            </w:r>
            <w:r>
              <w:rPr>
                <w:webHidden/>
              </w:rPr>
              <w:fldChar w:fldCharType="separate"/>
            </w:r>
            <w:r>
              <w:rPr>
                <w:rStyle w:val="Vnculodendice"/>
              </w:rPr>
              <w:tab/>
              <w:t>5</w:t>
            </w:r>
            <w:r>
              <w:rPr>
                <w:webHidden/>
              </w:rPr>
              <w:fldChar w:fldCharType="end"/>
            </w:r>
          </w:hyperlink>
        </w:p>
        <w:p>
          <w:pPr>
            <w:pStyle w:val="Sumrio1"/>
            <w:tabs>
              <w:tab w:val="right" w:pos="9061" w:leader="dot"/>
            </w:tabs>
            <w:rPr>
              <w:rFonts w:ascii="Calibri" w:hAnsi="Calibri" w:eastAsia="" w:asciiTheme="minorHAnsi" w:eastAsiaTheme="minorEastAsia" w:hAnsiTheme="minorHAnsi"/>
              <w:lang w:eastAsia="pt-BR"/>
            </w:rPr>
          </w:pPr>
          <w:hyperlink w:anchor="_Toc481092654">
            <w:r>
              <w:rPr>
                <w:webHidden/>
                <w:rStyle w:val="Vnculodendice"/>
                <w:rFonts w:cs="Arial" w:ascii="Arial" w:hAnsi="Arial"/>
                <w:bCs/>
                <w:vanish w:val="false"/>
              </w:rPr>
              <w:t>4.6.3.2 . Requisitos não-funcionais;</w:t>
            </w:r>
            <w:r>
              <w:rPr>
                <w:webHidden/>
              </w:rPr>
              <w:fldChar w:fldCharType="begin"/>
            </w:r>
            <w:r>
              <w:rPr>
                <w:webHidden/>
              </w:rPr>
              <w:instrText>PAGEREF _Toc481092654 \h</w:instrText>
            </w:r>
            <w:r>
              <w:rPr>
                <w:webHidden/>
              </w:rPr>
              <w:fldChar w:fldCharType="separate"/>
            </w:r>
            <w:r>
              <w:rPr>
                <w:rStyle w:val="Vnculodendice"/>
              </w:rPr>
              <w:tab/>
              <w:t>5</w:t>
            </w:r>
            <w:r>
              <w:rPr>
                <w:webHidden/>
              </w:rPr>
              <w:fldChar w:fldCharType="end"/>
            </w:r>
          </w:hyperlink>
        </w:p>
        <w:p>
          <w:pPr>
            <w:pStyle w:val="Sumrio1"/>
            <w:tabs>
              <w:tab w:val="right" w:pos="9061" w:leader="dot"/>
            </w:tabs>
            <w:rPr>
              <w:rFonts w:ascii="Calibri" w:hAnsi="Calibri" w:eastAsia="" w:asciiTheme="minorHAnsi" w:eastAsiaTheme="minorEastAsia" w:hAnsiTheme="minorHAnsi"/>
              <w:lang w:eastAsia="pt-BR"/>
            </w:rPr>
          </w:pPr>
          <w:hyperlink w:anchor="_Toc481092656">
            <w:r>
              <w:rPr>
                <w:webHidden/>
                <w:rStyle w:val="Vnculodendice"/>
                <w:rFonts w:cs="Arial" w:ascii="Arial" w:hAnsi="Arial"/>
                <w:bCs/>
                <w:vanish w:val="false"/>
              </w:rPr>
              <w:t>4.6.4.  Funcionalidades previstas;</w:t>
            </w:r>
            <w:r>
              <w:rPr>
                <w:webHidden/>
              </w:rPr>
              <w:fldChar w:fldCharType="begin"/>
            </w:r>
            <w:r>
              <w:rPr>
                <w:webHidden/>
              </w:rPr>
              <w:instrText>PAGEREF _Toc481092656 \h</w:instrText>
            </w:r>
            <w:r>
              <w:rPr>
                <w:webHidden/>
              </w:rPr>
              <w:fldChar w:fldCharType="separate"/>
            </w:r>
            <w:r>
              <w:rPr>
                <w:rStyle w:val="Vnculodendice"/>
              </w:rPr>
              <w:tab/>
              <w:t>5</w:t>
            </w:r>
            <w:r>
              <w:rPr>
                <w:webHidden/>
              </w:rPr>
              <w:fldChar w:fldCharType="end"/>
            </w:r>
          </w:hyperlink>
        </w:p>
        <w:p>
          <w:pPr>
            <w:pStyle w:val="Sumrio1"/>
            <w:tabs>
              <w:tab w:val="left" w:pos="880" w:leader="none"/>
              <w:tab w:val="right" w:pos="9061" w:leader="dot"/>
            </w:tabs>
            <w:rPr>
              <w:rFonts w:ascii="Calibri" w:hAnsi="Calibri" w:eastAsia="" w:asciiTheme="minorHAnsi" w:eastAsiaTheme="minorEastAsia" w:hAnsiTheme="minorHAnsi"/>
              <w:lang w:eastAsia="pt-BR"/>
            </w:rPr>
          </w:pPr>
          <w:hyperlink w:anchor="_Toc481092657">
            <w:r>
              <w:rPr>
                <w:webHidden/>
                <w:rStyle w:val="Vnculodendice"/>
                <w:rFonts w:cs="Arial" w:ascii="Arial" w:hAnsi="Arial"/>
                <w:bCs/>
                <w:vanish w:val="false"/>
              </w:rPr>
              <w:t>4.6.5.</w:t>
            </w:r>
            <w:r>
              <w:rPr>
                <w:rStyle w:val="Vnculodendice"/>
                <w:rFonts w:eastAsia="" w:ascii="Calibri" w:hAnsi="Calibri" w:asciiTheme="minorHAnsi" w:eastAsiaTheme="minorEastAsia" w:hAnsiTheme="minorHAnsi"/>
                <w:lang w:eastAsia="pt-BR"/>
              </w:rPr>
              <w:tab/>
            </w:r>
            <w:r>
              <w:rPr>
                <w:rStyle w:val="Vnculodendice"/>
                <w:rFonts w:cs="Arial" w:ascii="Arial" w:hAnsi="Arial"/>
                <w:bCs/>
              </w:rPr>
              <w:t>Casos de Uso Macro com a  descrição de cada funcionalidade;</w:t>
            </w:r>
            <w:r>
              <w:rPr>
                <w:webHidden/>
              </w:rPr>
              <w:fldChar w:fldCharType="begin"/>
            </w:r>
            <w:r>
              <w:rPr>
                <w:webHidden/>
              </w:rPr>
              <w:instrText>PAGEREF _Toc481092657 \h</w:instrText>
            </w:r>
            <w:r>
              <w:rPr>
                <w:webHidden/>
              </w:rPr>
              <w:fldChar w:fldCharType="separate"/>
            </w:r>
            <w:r>
              <w:rPr>
                <w:rStyle w:val="Vnculodendice"/>
              </w:rPr>
              <w:tab/>
              <w:t>5</w:t>
            </w:r>
            <w:r>
              <w:rPr>
                <w:webHidden/>
              </w:rPr>
              <w:fldChar w:fldCharType="end"/>
            </w:r>
          </w:hyperlink>
        </w:p>
        <w:p>
          <w:pPr>
            <w:pStyle w:val="Sumrio1"/>
            <w:tabs>
              <w:tab w:val="left" w:pos="880" w:leader="none"/>
              <w:tab w:val="right" w:pos="9061" w:leader="dot"/>
            </w:tabs>
            <w:rPr>
              <w:rFonts w:ascii="Calibri" w:hAnsi="Calibri" w:eastAsia="" w:asciiTheme="minorHAnsi" w:eastAsiaTheme="minorEastAsia" w:hAnsiTheme="minorHAnsi"/>
              <w:lang w:eastAsia="pt-BR"/>
            </w:rPr>
          </w:pPr>
          <w:hyperlink w:anchor="_Toc481092658">
            <w:r>
              <w:rPr>
                <w:webHidden/>
                <w:rStyle w:val="Vnculodendice"/>
                <w:rFonts w:cs="Arial" w:ascii="Arial" w:hAnsi="Arial"/>
                <w:bCs/>
                <w:vanish w:val="false"/>
              </w:rPr>
              <w:t>4.6.6.</w:t>
            </w:r>
            <w:r>
              <w:rPr>
                <w:rStyle w:val="Vnculodendice"/>
                <w:rFonts w:eastAsia="" w:ascii="Calibri" w:hAnsi="Calibri" w:asciiTheme="minorHAnsi" w:eastAsiaTheme="minorEastAsia" w:hAnsiTheme="minorHAnsi"/>
                <w:lang w:eastAsia="pt-BR"/>
              </w:rPr>
              <w:tab/>
            </w:r>
            <w:r>
              <w:rPr>
                <w:rStyle w:val="Vnculodendice"/>
                <w:rFonts w:cs="Arial" w:ascii="Arial" w:hAnsi="Arial"/>
                <w:bCs/>
              </w:rPr>
              <w:t>Diagrama Entidade / Relacionamento;</w:t>
            </w:r>
            <w:r>
              <w:rPr>
                <w:webHidden/>
              </w:rPr>
              <w:fldChar w:fldCharType="begin"/>
            </w:r>
            <w:r>
              <w:rPr>
                <w:webHidden/>
              </w:rPr>
              <w:instrText>PAGEREF _Toc481092658 \h</w:instrText>
            </w:r>
            <w:r>
              <w:rPr>
                <w:webHidden/>
              </w:rPr>
              <w:fldChar w:fldCharType="separate"/>
            </w:r>
            <w:r>
              <w:rPr>
                <w:rStyle w:val="Vnculodendice"/>
              </w:rPr>
              <w:tab/>
              <w:t>5</w:t>
            </w:r>
            <w:r>
              <w:rPr>
                <w:webHidden/>
              </w:rPr>
              <w:fldChar w:fldCharType="end"/>
            </w:r>
          </w:hyperlink>
        </w:p>
        <w:p>
          <w:pPr>
            <w:pStyle w:val="Sumrio1"/>
            <w:tabs>
              <w:tab w:val="left" w:pos="880" w:leader="none"/>
              <w:tab w:val="right" w:pos="9061" w:leader="dot"/>
            </w:tabs>
            <w:rPr>
              <w:rFonts w:ascii="Calibri" w:hAnsi="Calibri" w:eastAsia="" w:asciiTheme="minorHAnsi" w:eastAsiaTheme="minorEastAsia" w:hAnsiTheme="minorHAnsi"/>
              <w:lang w:eastAsia="pt-BR"/>
            </w:rPr>
          </w:pPr>
          <w:hyperlink w:anchor="_Toc481092659">
            <w:r>
              <w:rPr>
                <w:webHidden/>
                <w:rStyle w:val="Vnculodendice"/>
                <w:rFonts w:cs="Arial" w:ascii="Arial" w:hAnsi="Arial"/>
                <w:bCs/>
                <w:vanish w:val="false"/>
              </w:rPr>
              <w:t>4.6.7.</w:t>
            </w:r>
            <w:r>
              <w:rPr>
                <w:rStyle w:val="Vnculodendice"/>
                <w:rFonts w:eastAsia="" w:ascii="Calibri" w:hAnsi="Calibri" w:asciiTheme="minorHAnsi" w:eastAsiaTheme="minorEastAsia" w:hAnsiTheme="minorHAnsi"/>
                <w:lang w:eastAsia="pt-BR"/>
              </w:rPr>
              <w:tab/>
            </w:r>
            <w:r>
              <w:rPr>
                <w:rStyle w:val="Vnculodendice"/>
                <w:rFonts w:cs="Arial" w:ascii="Arial" w:hAnsi="Arial"/>
                <w:bCs/>
              </w:rPr>
              <w:t>Diagrama de Classes</w:t>
            </w:r>
            <w:r>
              <w:rPr>
                <w:webHidden/>
              </w:rPr>
              <w:fldChar w:fldCharType="begin"/>
            </w:r>
            <w:r>
              <w:rPr>
                <w:webHidden/>
              </w:rPr>
              <w:instrText>PAGEREF _Toc481092659 \h</w:instrText>
            </w:r>
            <w:r>
              <w:rPr>
                <w:webHidden/>
              </w:rPr>
              <w:fldChar w:fldCharType="separate"/>
            </w:r>
            <w:r>
              <w:rPr>
                <w:rStyle w:val="Vnculodendice"/>
              </w:rPr>
              <w:tab/>
              <w:t>5</w:t>
            </w:r>
            <w:r>
              <w:rPr>
                <w:webHidden/>
              </w:rPr>
              <w:fldChar w:fldCharType="end"/>
            </w:r>
          </w:hyperlink>
        </w:p>
        <w:p>
          <w:pPr>
            <w:pStyle w:val="Sumrio1"/>
            <w:tabs>
              <w:tab w:val="left" w:pos="880" w:leader="none"/>
              <w:tab w:val="right" w:pos="9061" w:leader="dot"/>
            </w:tabs>
            <w:rPr>
              <w:rFonts w:ascii="Calibri" w:hAnsi="Calibri" w:eastAsia="" w:asciiTheme="minorHAnsi" w:eastAsiaTheme="minorEastAsia" w:hAnsiTheme="minorHAnsi"/>
              <w:lang w:eastAsia="pt-BR"/>
            </w:rPr>
          </w:pPr>
          <w:hyperlink w:anchor="_Toc481092660">
            <w:r>
              <w:rPr>
                <w:webHidden/>
                <w:rStyle w:val="Vnculodendice"/>
                <w:rFonts w:cs="Arial" w:ascii="Arial" w:hAnsi="Arial"/>
                <w:bCs/>
                <w:vanish w:val="false"/>
              </w:rPr>
              <w:t>4.6.8.</w:t>
            </w:r>
            <w:r>
              <w:rPr>
                <w:rStyle w:val="Vnculodendice"/>
                <w:rFonts w:eastAsia="" w:ascii="Calibri" w:hAnsi="Calibri" w:asciiTheme="minorHAnsi" w:eastAsiaTheme="minorEastAsia" w:hAnsiTheme="minorHAnsi"/>
                <w:lang w:eastAsia="pt-BR"/>
              </w:rPr>
              <w:tab/>
            </w:r>
            <w:r>
              <w:rPr>
                <w:rStyle w:val="Vnculodendice"/>
                <w:rFonts w:cs="Arial" w:ascii="Arial" w:hAnsi="Arial"/>
                <w:bCs/>
              </w:rPr>
              <w:t>Protótipo do sistema.</w:t>
            </w:r>
            <w:r>
              <w:rPr>
                <w:webHidden/>
              </w:rPr>
              <w:fldChar w:fldCharType="begin"/>
            </w:r>
            <w:r>
              <w:rPr>
                <w:webHidden/>
              </w:rPr>
              <w:instrText>PAGEREF _Toc481092660 \h</w:instrText>
            </w:r>
            <w:r>
              <w:rPr>
                <w:webHidden/>
              </w:rPr>
              <w:fldChar w:fldCharType="separate"/>
            </w:r>
            <w:r>
              <w:rPr>
                <w:rStyle w:val="Vnculodendice"/>
              </w:rPr>
              <w:tab/>
              <w:t>5</w:t>
            </w:r>
            <w:r>
              <w:rPr>
                <w:webHidden/>
              </w:rPr>
              <w:fldChar w:fldCharType="end"/>
            </w:r>
          </w:hyperlink>
        </w:p>
        <w:p>
          <w:pPr>
            <w:pStyle w:val="Sumrio1"/>
            <w:tabs>
              <w:tab w:val="left" w:pos="440" w:leader="none"/>
              <w:tab w:val="right" w:pos="9061" w:leader="dot"/>
            </w:tabs>
            <w:rPr>
              <w:rFonts w:ascii="Calibri" w:hAnsi="Calibri" w:eastAsia="" w:asciiTheme="minorHAnsi" w:eastAsiaTheme="minorEastAsia" w:hAnsiTheme="minorHAnsi"/>
              <w:lang w:eastAsia="pt-BR"/>
            </w:rPr>
          </w:pPr>
          <w:hyperlink w:anchor="_Toc481092662">
            <w:r>
              <w:rPr>
                <w:webHidden/>
                <w:rStyle w:val="Vnculodendice"/>
                <w:rFonts w:cs="Arial" w:ascii="Arial" w:hAnsi="Arial"/>
                <w:bCs/>
                <w:vanish w:val="false"/>
              </w:rPr>
              <w:t>5.</w:t>
            </w:r>
            <w:r>
              <w:rPr>
                <w:rStyle w:val="Vnculodendice"/>
                <w:rFonts w:eastAsia="" w:ascii="Calibri" w:hAnsi="Calibri" w:asciiTheme="minorHAnsi" w:eastAsiaTheme="minorEastAsia" w:hAnsiTheme="minorHAnsi"/>
                <w:lang w:eastAsia="pt-BR"/>
              </w:rPr>
              <w:tab/>
            </w:r>
            <w:r>
              <w:rPr>
                <w:rStyle w:val="Vnculodendice"/>
                <w:rFonts w:cs="Arial" w:ascii="Arial" w:hAnsi="Arial"/>
                <w:b/>
                <w:bCs/>
              </w:rPr>
              <w:t>CUSTOS DO PROJETO</w:t>
            </w:r>
            <w:r>
              <w:rPr>
                <w:rStyle w:val="Vnculodendice"/>
                <w:rFonts w:cs="Arial" w:ascii="Arial" w:hAnsi="Arial"/>
                <w:bCs/>
              </w:rPr>
              <w:t xml:space="preserve"> (se for o caso);</w:t>
            </w:r>
            <w:r>
              <w:rPr>
                <w:webHidden/>
              </w:rPr>
              <w:fldChar w:fldCharType="begin"/>
            </w:r>
            <w:r>
              <w:rPr>
                <w:webHidden/>
              </w:rPr>
              <w:instrText>PAGEREF _Toc481092662 \h</w:instrText>
            </w:r>
            <w:r>
              <w:rPr>
                <w:webHidden/>
              </w:rPr>
              <w:fldChar w:fldCharType="separate"/>
            </w:r>
            <w:r>
              <w:rPr>
                <w:rStyle w:val="Vnculodendice"/>
              </w:rPr>
              <w:tab/>
              <w:t>5</w:t>
            </w:r>
            <w:r>
              <w:rPr>
                <w:webHidden/>
              </w:rPr>
              <w:fldChar w:fldCharType="end"/>
            </w:r>
          </w:hyperlink>
        </w:p>
        <w:p>
          <w:pPr>
            <w:pStyle w:val="Sumrio1"/>
            <w:tabs>
              <w:tab w:val="left" w:pos="440" w:leader="none"/>
              <w:tab w:val="right" w:pos="9061" w:leader="dot"/>
            </w:tabs>
            <w:rPr>
              <w:rFonts w:ascii="Calibri" w:hAnsi="Calibri" w:eastAsia="" w:asciiTheme="minorHAnsi" w:eastAsiaTheme="minorEastAsia" w:hAnsiTheme="minorHAnsi"/>
              <w:lang w:eastAsia="pt-BR"/>
            </w:rPr>
          </w:pPr>
          <w:hyperlink w:anchor="_Toc481092663">
            <w:r>
              <w:rPr>
                <w:webHidden/>
                <w:rStyle w:val="Vnculodendice"/>
                <w:rFonts w:cs="Arial" w:ascii="Arial" w:hAnsi="Arial"/>
                <w:vanish w:val="false"/>
              </w:rPr>
              <w:t>6.</w:t>
            </w:r>
            <w:r>
              <w:rPr>
                <w:rStyle w:val="Vnculodendice"/>
                <w:rFonts w:eastAsia="" w:ascii="Calibri" w:hAnsi="Calibri" w:asciiTheme="minorHAnsi" w:eastAsiaTheme="minorEastAsia" w:hAnsiTheme="minorHAnsi"/>
                <w:lang w:eastAsia="pt-BR"/>
              </w:rPr>
              <w:tab/>
            </w:r>
            <w:r>
              <w:rPr>
                <w:rStyle w:val="Vnculodendice"/>
                <w:rFonts w:cs="Arial" w:ascii="Arial" w:hAnsi="Arial"/>
                <w:b/>
                <w:bCs/>
              </w:rPr>
              <w:t>PROJETOS FUTUROS</w:t>
            </w:r>
            <w:r>
              <w:rPr>
                <w:rStyle w:val="Vnculodendice"/>
                <w:rFonts w:cs="Arial" w:ascii="Arial" w:hAnsi="Arial"/>
                <w:bCs/>
              </w:rPr>
              <w:t>;</w:t>
            </w:r>
            <w:r>
              <w:rPr>
                <w:webHidden/>
              </w:rPr>
              <w:fldChar w:fldCharType="begin"/>
            </w:r>
            <w:r>
              <w:rPr>
                <w:webHidden/>
              </w:rPr>
              <w:instrText>PAGEREF _Toc481092663 \h</w:instrText>
            </w:r>
            <w:r>
              <w:rPr>
                <w:webHidden/>
              </w:rPr>
              <w:fldChar w:fldCharType="separate"/>
            </w:r>
            <w:r>
              <w:rPr>
                <w:rStyle w:val="Vnculodendice"/>
              </w:rPr>
              <w:tab/>
              <w:t>5</w:t>
            </w:r>
            <w:r>
              <w:rPr>
                <w:webHidden/>
              </w:rPr>
              <w:fldChar w:fldCharType="end"/>
            </w:r>
          </w:hyperlink>
        </w:p>
        <w:p>
          <w:pPr>
            <w:pStyle w:val="Sumrio1"/>
            <w:tabs>
              <w:tab w:val="left" w:pos="440" w:leader="none"/>
              <w:tab w:val="right" w:pos="9061" w:leader="dot"/>
            </w:tabs>
            <w:rPr>
              <w:rFonts w:ascii="Calibri" w:hAnsi="Calibri" w:eastAsia="" w:asciiTheme="minorHAnsi" w:eastAsiaTheme="minorEastAsia" w:hAnsiTheme="minorHAnsi"/>
              <w:lang w:eastAsia="pt-BR"/>
            </w:rPr>
          </w:pPr>
          <w:hyperlink w:anchor="_Toc481092664">
            <w:r>
              <w:rPr>
                <w:webHidden/>
                <w:rStyle w:val="Vnculodendice"/>
                <w:rFonts w:cs="Arial" w:ascii="Arial" w:hAnsi="Arial"/>
                <w:vanish w:val="false"/>
              </w:rPr>
              <w:t>7.</w:t>
            </w:r>
            <w:r>
              <w:rPr>
                <w:rStyle w:val="Vnculodendice"/>
                <w:rFonts w:eastAsia="" w:ascii="Calibri" w:hAnsi="Calibri" w:asciiTheme="minorHAnsi" w:eastAsiaTheme="minorEastAsia" w:hAnsiTheme="minorHAnsi"/>
                <w:lang w:eastAsia="pt-BR"/>
              </w:rPr>
              <w:tab/>
            </w:r>
            <w:r>
              <w:rPr>
                <w:rStyle w:val="Vnculodendice"/>
                <w:rFonts w:cs="Arial" w:ascii="Arial" w:hAnsi="Arial"/>
                <w:b/>
                <w:bCs/>
              </w:rPr>
              <w:t>REFERÊNCIAS BIBLIOGRÁFICAS</w:t>
            </w:r>
            <w:r>
              <w:rPr>
                <w:webHidden/>
              </w:rPr>
              <w:fldChar w:fldCharType="begin"/>
            </w:r>
            <w:r>
              <w:rPr>
                <w:webHidden/>
              </w:rPr>
              <w:instrText>PAGEREF _Toc481092664 \h</w:instrText>
            </w:r>
            <w:r>
              <w:rPr>
                <w:webHidden/>
              </w:rPr>
              <w:fldChar w:fldCharType="separate"/>
            </w:r>
            <w:r>
              <w:rPr>
                <w:rStyle w:val="Vnculodendice"/>
              </w:rPr>
              <w:tab/>
              <w:t>5</w:t>
            </w:r>
            <w:r>
              <w:rPr>
                <w:webHidden/>
              </w:rPr>
              <w:fldChar w:fldCharType="end"/>
            </w:r>
          </w:hyperlink>
        </w:p>
        <w:p>
          <w:pPr>
            <w:pStyle w:val="Sumrio1"/>
            <w:tabs>
              <w:tab w:val="left" w:pos="440" w:leader="none"/>
              <w:tab w:val="right" w:pos="9061" w:leader="dot"/>
            </w:tabs>
            <w:rPr>
              <w:rFonts w:ascii="Calibri" w:hAnsi="Calibri" w:eastAsia="" w:asciiTheme="minorHAnsi" w:eastAsiaTheme="minorEastAsia" w:hAnsiTheme="minorHAnsi"/>
              <w:lang w:eastAsia="pt-BR"/>
            </w:rPr>
          </w:pPr>
          <w:hyperlink w:anchor="_Toc481092665">
            <w:r>
              <w:rPr>
                <w:webHidden/>
                <w:rStyle w:val="Vnculodendice"/>
                <w:rFonts w:cs="Arial" w:ascii="Arial" w:hAnsi="Arial"/>
                <w:vanish w:val="false"/>
              </w:rPr>
              <w:t>8.</w:t>
            </w:r>
            <w:r>
              <w:rPr>
                <w:rStyle w:val="Vnculodendice"/>
                <w:rFonts w:eastAsia="" w:ascii="Calibri" w:hAnsi="Calibri" w:asciiTheme="minorHAnsi" w:eastAsiaTheme="minorEastAsia" w:hAnsiTheme="minorHAnsi"/>
                <w:lang w:eastAsia="pt-BR"/>
              </w:rPr>
              <w:tab/>
            </w:r>
            <w:r>
              <w:rPr>
                <w:rStyle w:val="Vnculodendice"/>
                <w:rFonts w:cs="Arial" w:ascii="Arial" w:hAnsi="Arial"/>
                <w:b/>
                <w:bCs/>
              </w:rPr>
              <w:t>CONCLUSÃO</w:t>
            </w:r>
            <w:r>
              <w:rPr>
                <w:rStyle w:val="Vnculodendice"/>
                <w:rFonts w:cs="Arial" w:ascii="Arial" w:hAnsi="Arial"/>
                <w:bCs/>
              </w:rPr>
              <w:t>. (Para ED I e ED II)</w:t>
            </w:r>
            <w:r>
              <w:rPr>
                <w:webHidden/>
              </w:rPr>
              <w:fldChar w:fldCharType="begin"/>
            </w:r>
            <w:r>
              <w:rPr>
                <w:webHidden/>
              </w:rPr>
              <w:instrText>PAGEREF _Toc481092665 \h</w:instrText>
            </w:r>
            <w:r>
              <w:rPr>
                <w:webHidden/>
              </w:rPr>
              <w:fldChar w:fldCharType="separate"/>
            </w:r>
            <w:r>
              <w:rPr>
                <w:rStyle w:val="Vnculodendice"/>
              </w:rPr>
              <w:tab/>
              <w:t>5</w:t>
            </w:r>
            <w:r>
              <w:rPr>
                <w:webHidden/>
              </w:rPr>
              <w:fldChar w:fldCharType="end"/>
            </w:r>
          </w:hyperlink>
        </w:p>
        <w:p>
          <w:pPr>
            <w:pStyle w:val="Sumrio1"/>
            <w:tabs>
              <w:tab w:val="right" w:pos="9061" w:leader="dot"/>
            </w:tabs>
            <w:rPr>
              <w:rFonts w:ascii="Calibri" w:hAnsi="Calibri" w:eastAsia="" w:asciiTheme="minorHAnsi" w:eastAsiaTheme="minorEastAsia" w:hAnsiTheme="minorHAnsi"/>
              <w:lang w:eastAsia="pt-BR"/>
            </w:rPr>
          </w:pPr>
          <w:hyperlink w:anchor="_Toc481092666">
            <w:r>
              <w:rPr>
                <w:webHidden/>
                <w:rStyle w:val="Vnculodendice"/>
                <w:rFonts w:cs="Arial" w:ascii="Arial" w:hAnsi="Arial"/>
                <w:vanish w:val="false"/>
              </w:rPr>
              <w:t>8.1.   Pontos positivos (do projeto);</w:t>
            </w:r>
            <w:r>
              <w:rPr>
                <w:webHidden/>
              </w:rPr>
              <w:fldChar w:fldCharType="begin"/>
            </w:r>
            <w:r>
              <w:rPr>
                <w:webHidden/>
              </w:rPr>
              <w:instrText>PAGEREF _Toc481092666 \h</w:instrText>
            </w:r>
            <w:r>
              <w:rPr>
                <w:webHidden/>
              </w:rPr>
              <w:fldChar w:fldCharType="separate"/>
            </w:r>
            <w:r>
              <w:rPr>
                <w:rStyle w:val="Vnculodendice"/>
              </w:rPr>
              <w:tab/>
              <w:t>5</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67">
            <w:r>
              <w:rPr>
                <w:webHidden/>
                <w:rStyle w:val="Vnculodendice"/>
                <w:rFonts w:cs="Arial" w:ascii="Arial" w:hAnsi="Arial"/>
                <w:vanish w:val="false"/>
              </w:rPr>
              <w:t>8.2</w:t>
            </w:r>
            <w:r>
              <w:rPr>
                <w:rStyle w:val="Vnculodendice"/>
                <w:rFonts w:eastAsia="" w:ascii="Calibri" w:hAnsi="Calibri" w:asciiTheme="minorHAnsi" w:eastAsiaTheme="minorEastAsia" w:hAnsiTheme="minorHAnsi"/>
                <w:lang w:eastAsia="pt-BR"/>
              </w:rPr>
              <w:tab/>
            </w:r>
            <w:r>
              <w:rPr>
                <w:rStyle w:val="Vnculodendice"/>
                <w:rFonts w:cs="Arial" w:ascii="Arial" w:hAnsi="Arial"/>
              </w:rPr>
              <w:t>Pontos negativos (do projeto);</w:t>
            </w:r>
            <w:r>
              <w:rPr>
                <w:webHidden/>
              </w:rPr>
              <w:fldChar w:fldCharType="begin"/>
            </w:r>
            <w:r>
              <w:rPr>
                <w:webHidden/>
              </w:rPr>
              <w:instrText>PAGEREF _Toc481092667 \h</w:instrText>
            </w:r>
            <w:r>
              <w:rPr>
                <w:webHidden/>
              </w:rPr>
              <w:fldChar w:fldCharType="separate"/>
            </w:r>
            <w:r>
              <w:rPr>
                <w:rStyle w:val="Vnculodendice"/>
              </w:rPr>
              <w:tab/>
              <w:t>5</w:t>
            </w:r>
            <w:r>
              <w:rPr>
                <w:webHidden/>
              </w:rPr>
              <w:fldChar w:fldCharType="end"/>
            </w:r>
          </w:hyperlink>
        </w:p>
        <w:p>
          <w:pPr>
            <w:pStyle w:val="Sumrio1"/>
            <w:tabs>
              <w:tab w:val="right" w:pos="9061" w:leader="dot"/>
            </w:tabs>
            <w:rPr>
              <w:rFonts w:ascii="Calibri" w:hAnsi="Calibri" w:eastAsia="" w:asciiTheme="minorHAnsi" w:eastAsiaTheme="minorEastAsia" w:hAnsiTheme="minorHAnsi"/>
              <w:lang w:eastAsia="pt-BR"/>
            </w:rPr>
          </w:pPr>
          <w:hyperlink w:anchor="_Toc481092668">
            <w:r>
              <w:rPr>
                <w:webHidden/>
                <w:rStyle w:val="Vnculodendice"/>
                <w:rFonts w:cs="Arial" w:ascii="Arial" w:hAnsi="Arial"/>
                <w:vanish w:val="false"/>
              </w:rPr>
              <w:t>8.3.   Sugestões para melhoria</w:t>
            </w:r>
            <w:r>
              <w:rPr>
                <w:webHidden/>
              </w:rPr>
              <w:fldChar w:fldCharType="begin"/>
            </w:r>
            <w:r>
              <w:rPr>
                <w:webHidden/>
              </w:rPr>
              <w:instrText>PAGEREF _Toc481092668 \h</w:instrText>
            </w:r>
            <w:r>
              <w:rPr>
                <w:webHidden/>
              </w:rPr>
              <w:fldChar w:fldCharType="separate"/>
            </w:r>
            <w:r>
              <w:rPr>
                <w:rStyle w:val="Vnculodendice"/>
              </w:rPr>
              <w:tab/>
              <w:t>5</w:t>
            </w:r>
            <w:r>
              <w:rPr>
                <w:webHidden/>
              </w:rPr>
              <w:fldChar w:fldCharType="end"/>
            </w:r>
          </w:hyperlink>
        </w:p>
        <w:p>
          <w:pPr>
            <w:pStyle w:val="Sumrio1"/>
            <w:tabs>
              <w:tab w:val="left" w:pos="880" w:leader="none"/>
              <w:tab w:val="right" w:pos="9061" w:leader="dot"/>
            </w:tabs>
            <w:rPr>
              <w:rFonts w:ascii="Calibri" w:hAnsi="Calibri" w:eastAsia="" w:asciiTheme="minorHAnsi" w:eastAsiaTheme="minorEastAsia" w:hAnsiTheme="minorHAnsi"/>
              <w:lang w:eastAsia="pt-BR"/>
            </w:rPr>
          </w:pPr>
          <w:hyperlink w:anchor="_Toc481092669">
            <w:r>
              <w:rPr>
                <w:webHidden/>
                <w:rStyle w:val="Vnculodendice"/>
                <w:rFonts w:cs="Arial" w:ascii="Arial" w:hAnsi="Arial"/>
                <w:vanish w:val="false"/>
              </w:rPr>
              <w:t>8.3.1</w:t>
            </w:r>
            <w:r>
              <w:rPr>
                <w:rStyle w:val="Vnculodendice"/>
                <w:rFonts w:eastAsia="" w:ascii="Calibri" w:hAnsi="Calibri" w:asciiTheme="minorHAnsi" w:eastAsiaTheme="minorEastAsia" w:hAnsiTheme="minorHAnsi"/>
                <w:lang w:eastAsia="pt-BR"/>
              </w:rPr>
              <w:tab/>
            </w:r>
            <w:r>
              <w:rPr>
                <w:rStyle w:val="Vnculodendice"/>
                <w:rFonts w:cs="Arial" w:ascii="Arial" w:hAnsi="Arial"/>
              </w:rPr>
              <w:t>Do projeto</w:t>
            </w:r>
            <w:r>
              <w:rPr>
                <w:webHidden/>
              </w:rPr>
              <w:fldChar w:fldCharType="begin"/>
            </w:r>
            <w:r>
              <w:rPr>
                <w:webHidden/>
              </w:rPr>
              <w:instrText>PAGEREF _Toc481092669 \h</w:instrText>
            </w:r>
            <w:r>
              <w:rPr>
                <w:webHidden/>
              </w:rPr>
              <w:fldChar w:fldCharType="separate"/>
            </w:r>
            <w:r>
              <w:rPr>
                <w:rStyle w:val="Vnculodendice"/>
              </w:rPr>
              <w:tab/>
              <w:t>5</w:t>
            </w:r>
            <w:r>
              <w:rPr>
                <w:webHidden/>
              </w:rPr>
              <w:fldChar w:fldCharType="end"/>
            </w:r>
          </w:hyperlink>
        </w:p>
        <w:p>
          <w:pPr>
            <w:pStyle w:val="Sumrio1"/>
            <w:tabs>
              <w:tab w:val="left" w:pos="880" w:leader="none"/>
              <w:tab w:val="right" w:pos="9061" w:leader="dot"/>
            </w:tabs>
            <w:rPr>
              <w:rFonts w:ascii="Calibri" w:hAnsi="Calibri" w:eastAsia="" w:asciiTheme="minorHAnsi" w:eastAsiaTheme="minorEastAsia" w:hAnsiTheme="minorHAnsi"/>
              <w:lang w:eastAsia="pt-BR"/>
            </w:rPr>
          </w:pPr>
          <w:hyperlink w:anchor="_Toc481092670">
            <w:r>
              <w:rPr>
                <w:webHidden/>
                <w:rStyle w:val="Vnculodendice"/>
                <w:rFonts w:cs="Arial" w:ascii="Arial" w:hAnsi="Arial"/>
                <w:vanish w:val="false"/>
              </w:rPr>
              <w:t>8.3.2</w:t>
            </w:r>
            <w:r>
              <w:rPr>
                <w:rStyle w:val="Vnculodendice"/>
                <w:rFonts w:eastAsia="" w:ascii="Calibri" w:hAnsi="Calibri" w:asciiTheme="minorHAnsi" w:eastAsiaTheme="minorEastAsia" w:hAnsiTheme="minorHAnsi"/>
                <w:lang w:eastAsia="pt-BR"/>
              </w:rPr>
              <w:tab/>
            </w:r>
            <w:r>
              <w:rPr>
                <w:rStyle w:val="Vnculodendice"/>
                <w:rFonts w:cs="Arial" w:ascii="Arial" w:hAnsi="Arial"/>
              </w:rPr>
              <w:t>Da disciplina</w:t>
            </w:r>
            <w:r>
              <w:rPr>
                <w:webHidden/>
              </w:rPr>
              <w:fldChar w:fldCharType="begin"/>
            </w:r>
            <w:r>
              <w:rPr>
                <w:webHidden/>
              </w:rPr>
              <w:instrText>PAGEREF _Toc481092670 \h</w:instrText>
            </w:r>
            <w:r>
              <w:rPr>
                <w:webHidden/>
              </w:rPr>
              <w:fldChar w:fldCharType="separate"/>
            </w:r>
            <w:r>
              <w:rPr>
                <w:rStyle w:val="Vnculodendice"/>
              </w:rPr>
              <w:tab/>
              <w:t>5</w:t>
            </w:r>
            <w:r>
              <w:rPr>
                <w:webHidden/>
              </w:rPr>
              <w:fldChar w:fldCharType="end"/>
            </w:r>
          </w:hyperlink>
        </w:p>
        <w:p>
          <w:pPr>
            <w:pStyle w:val="Normal"/>
            <w:rPr/>
          </w:pPr>
          <w:r>
            <w:rPr/>
          </w:r>
          <w:r>
            <w:fldChar w:fldCharType="end"/>
          </w:r>
        </w:p>
      </w:sdtContent>
    </w:sdt>
    <w:p>
      <w:pPr>
        <w:pStyle w:val="Normal"/>
        <w:tabs>
          <w:tab w:val="left" w:pos="5550" w:leader="none"/>
        </w:tabs>
        <w:rPr>
          <w:u w:val="single"/>
        </w:rPr>
      </w:pPr>
      <w:r>
        <w:rPr>
          <w:u w:val="single"/>
        </w:rPr>
      </w:r>
    </w:p>
    <w:p>
      <w:pPr>
        <w:pStyle w:val="Normal"/>
        <w:spacing w:before="0" w:after="0"/>
        <w:rPr>
          <w:u w:val="single"/>
        </w:rPr>
      </w:pPr>
      <w:r>
        <w:rPr>
          <w:u w:val="single"/>
        </w:rPr>
      </w:r>
      <w:r>
        <w:br w:type="page"/>
      </w:r>
    </w:p>
    <w:p>
      <w:pPr>
        <w:pStyle w:val="Normal"/>
        <w:numPr>
          <w:ilvl w:val="0"/>
          <w:numId w:val="0"/>
        </w:numPr>
        <w:spacing w:lineRule="auto" w:line="360" w:before="0" w:after="0"/>
        <w:jc w:val="both"/>
        <w:outlineLvl w:val="0"/>
        <w:rPr>
          <w:rFonts w:ascii="Arial" w:hAnsi="Arial" w:cs="Arial"/>
          <w:b/>
          <w:b/>
        </w:rPr>
      </w:pPr>
      <w:r>
        <w:rPr>
          <w:rFonts w:cs="Arial" w:ascii="Arial" w:hAnsi="Arial"/>
          <w:b/>
        </w:rPr>
      </w:r>
    </w:p>
    <w:p>
      <w:pPr>
        <w:pStyle w:val="ListParagraph"/>
        <w:numPr>
          <w:ilvl w:val="0"/>
          <w:numId w:val="1"/>
        </w:numPr>
        <w:spacing w:lineRule="auto" w:line="360" w:before="0" w:after="0"/>
        <w:jc w:val="both"/>
        <w:outlineLvl w:val="0"/>
        <w:rPr>
          <w:rFonts w:ascii="Arial" w:hAnsi="Arial" w:cs="Arial"/>
          <w:b/>
          <w:b/>
        </w:rPr>
      </w:pPr>
      <w:r>
        <w:rPr>
          <w:rFonts w:cs="Arial" w:ascii="Arial" w:hAnsi="Arial"/>
          <w:b/>
        </w:rPr>
        <w:t>TEMA</w:t>
      </w:r>
    </w:p>
    <w:p>
      <w:pPr>
        <w:pStyle w:val="ResumoTexto"/>
        <w:numPr>
          <w:ilvl w:val="0"/>
          <w:numId w:val="0"/>
        </w:numPr>
        <w:spacing w:lineRule="auto" w:line="360" w:before="0" w:after="0"/>
        <w:ind w:firstLine="358"/>
        <w:jc w:val="both"/>
        <w:outlineLvl w:val="0"/>
        <w:rPr>
          <w:rFonts w:ascii="Arial" w:hAnsi="Arial" w:cs="Arial"/>
        </w:rPr>
      </w:pPr>
      <w:bookmarkStart w:id="0" w:name="_Toc481092620"/>
      <w:bookmarkStart w:id="1" w:name="_Toc481092620"/>
      <w:bookmarkEnd w:id="1"/>
      <w:r>
        <w:rPr>
          <w:rFonts w:cs="Arial" w:ascii="Arial" w:hAnsi="Arial"/>
        </w:rPr>
      </w:r>
    </w:p>
    <w:p>
      <w:pPr>
        <w:pStyle w:val="ResumoTexto"/>
        <w:numPr>
          <w:ilvl w:val="0"/>
          <w:numId w:val="0"/>
        </w:numPr>
        <w:spacing w:lineRule="auto" w:line="360" w:before="0" w:after="0"/>
        <w:ind w:firstLine="358"/>
        <w:jc w:val="both"/>
        <w:outlineLvl w:val="0"/>
        <w:rPr/>
      </w:pPr>
      <w:r>
        <w:rPr>
          <w:rFonts w:cs="Arial" w:ascii="Arial" w:hAnsi="Arial"/>
        </w:rPr>
        <w:t>O trabalho tem como objetivo analisar a igreja católica “Perpetuo Socorro”, para a criação de um software de cadastro de grupos e pessoas. Foi sujeita pesquisa com coordenadores dos grupos de pastorais, movimentos e integrantes. Atualmente os cadastramentos são feitos em um formulário impresso em folha A4. O método hoje empregado gera muito esforço por parte dos idealizadores do Movimento da Igreja, sendo necessário um processo mais organizado e fácil de manter.</w:t>
      </w:r>
    </w:p>
    <w:p>
      <w:pPr>
        <w:pStyle w:val="Normal"/>
        <w:tabs>
          <w:tab w:val="left" w:pos="5550" w:leader="none"/>
        </w:tabs>
        <w:spacing w:lineRule="auto" w:line="360"/>
        <w:rPr>
          <w:u w:val="single"/>
        </w:rPr>
      </w:pPr>
      <w:r>
        <w:rPr>
          <w:u w:val="single"/>
        </w:rPr>
      </w:r>
    </w:p>
    <w:p>
      <w:pPr>
        <w:pStyle w:val="ListParagraph"/>
        <w:numPr>
          <w:ilvl w:val="0"/>
          <w:numId w:val="1"/>
        </w:numPr>
        <w:spacing w:lineRule="auto" w:line="360" w:before="0" w:after="0"/>
        <w:jc w:val="both"/>
        <w:outlineLvl w:val="0"/>
        <w:rPr>
          <w:rFonts w:ascii="Arial" w:hAnsi="Arial" w:cs="Arial"/>
          <w:b/>
          <w:b/>
        </w:rPr>
      </w:pPr>
      <w:r>
        <w:rPr/>
        <w:t xml:space="preserve"> </w:t>
      </w:r>
      <w:r>
        <w:rPr>
          <w:rFonts w:cs="Arial" w:ascii="Arial" w:hAnsi="Arial"/>
          <w:b/>
        </w:rPr>
        <w:t>CONSTITUIÇÃO DO GRUPO DE TRABALHO</w:t>
      </w:r>
    </w:p>
    <w:p>
      <w:pPr>
        <w:pStyle w:val="ListParagraph"/>
        <w:numPr>
          <w:ilvl w:val="0"/>
          <w:numId w:val="0"/>
        </w:numPr>
        <w:spacing w:lineRule="auto" w:line="360" w:before="0" w:after="0"/>
        <w:ind w:left="718" w:hanging="0"/>
        <w:jc w:val="both"/>
        <w:outlineLvl w:val="0"/>
        <w:rPr>
          <w:rFonts w:ascii="Arial" w:hAnsi="Arial" w:cs="Arial"/>
          <w:b/>
          <w:b/>
          <w:u w:val="single"/>
        </w:rPr>
      </w:pPr>
      <w:r>
        <w:rPr>
          <w:rFonts w:cs="Arial" w:ascii="Arial" w:hAnsi="Arial"/>
          <w:b/>
          <w:u w:val="single"/>
        </w:rPr>
      </w:r>
    </w:p>
    <w:p>
      <w:pPr>
        <w:pStyle w:val="Normal"/>
        <w:numPr>
          <w:ilvl w:val="0"/>
          <w:numId w:val="0"/>
        </w:numPr>
        <w:spacing w:lineRule="auto" w:line="360" w:before="0" w:after="0"/>
        <w:ind w:left="358" w:hanging="0"/>
        <w:jc w:val="both"/>
        <w:outlineLvl w:val="0"/>
        <w:rPr>
          <w:rFonts w:ascii="Arial" w:hAnsi="Arial" w:cs="Arial"/>
        </w:rPr>
      </w:pPr>
      <w:r>
        <w:rPr>
          <w:rFonts w:cs="Arial" w:ascii="Arial" w:hAnsi="Arial"/>
        </w:rPr>
        <w:t>Jhonatan Kolen – Analista</w:t>
      </w:r>
    </w:p>
    <w:p>
      <w:pPr>
        <w:pStyle w:val="Normal"/>
        <w:numPr>
          <w:ilvl w:val="0"/>
          <w:numId w:val="0"/>
        </w:numPr>
        <w:spacing w:lineRule="auto" w:line="360" w:before="0" w:after="0"/>
        <w:ind w:left="358" w:hanging="0"/>
        <w:jc w:val="both"/>
        <w:outlineLvl w:val="0"/>
        <w:rPr>
          <w:rFonts w:ascii="Arial" w:hAnsi="Arial" w:cs="Arial"/>
        </w:rPr>
      </w:pPr>
      <w:r>
        <w:rPr>
          <w:rFonts w:cs="Arial" w:ascii="Arial" w:hAnsi="Arial"/>
        </w:rPr>
        <w:t>Jhonatan Kolen – Desenvolvedor</w:t>
      </w:r>
    </w:p>
    <w:p>
      <w:pPr>
        <w:pStyle w:val="Normal"/>
        <w:tabs>
          <w:tab w:val="left" w:pos="5550" w:leader="none"/>
        </w:tabs>
        <w:spacing w:lineRule="auto" w:line="360"/>
        <w:rPr>
          <w:u w:val="single"/>
        </w:rPr>
      </w:pPr>
      <w:r>
        <w:rPr>
          <w:u w:val="single"/>
        </w:rPr>
      </w:r>
    </w:p>
    <w:p>
      <w:pPr>
        <w:pStyle w:val="ListParagraph"/>
        <w:numPr>
          <w:ilvl w:val="0"/>
          <w:numId w:val="1"/>
        </w:numPr>
        <w:spacing w:lineRule="auto" w:line="360" w:before="0" w:after="0"/>
        <w:jc w:val="both"/>
        <w:outlineLvl w:val="0"/>
        <w:rPr>
          <w:rFonts w:ascii="Arial" w:hAnsi="Arial" w:cs="Arial"/>
          <w:b/>
          <w:b/>
        </w:rPr>
      </w:pPr>
      <w:r>
        <w:rPr>
          <w:rFonts w:cs="Arial" w:ascii="Arial" w:hAnsi="Arial"/>
          <w:b/>
        </w:rPr>
        <w:t>INTRODUÇÃO</w:t>
      </w:r>
    </w:p>
    <w:p>
      <w:pPr>
        <w:pStyle w:val="ListParagraph"/>
        <w:numPr>
          <w:ilvl w:val="0"/>
          <w:numId w:val="0"/>
        </w:numPr>
        <w:spacing w:lineRule="auto" w:line="360" w:before="0" w:after="0"/>
        <w:ind w:left="720" w:hanging="0"/>
        <w:jc w:val="both"/>
        <w:outlineLvl w:val="0"/>
        <w:rPr>
          <w:rFonts w:ascii="Arial" w:hAnsi="Arial" w:cs="Arial"/>
          <w:b/>
          <w:b/>
        </w:rPr>
      </w:pPr>
      <w:r>
        <w:rPr>
          <w:rFonts w:cs="Arial" w:ascii="Arial" w:hAnsi="Arial"/>
          <w:b/>
        </w:rPr>
      </w:r>
    </w:p>
    <w:p>
      <w:pPr>
        <w:pStyle w:val="ListParagraph"/>
        <w:widowControl w:val="false"/>
        <w:numPr>
          <w:ilvl w:val="1"/>
          <w:numId w:val="1"/>
        </w:numPr>
        <w:tabs>
          <w:tab w:val="left" w:pos="851" w:leader="none"/>
        </w:tabs>
        <w:spacing w:lineRule="auto" w:line="360" w:before="0" w:after="0"/>
        <w:jc w:val="both"/>
        <w:outlineLvl w:val="0"/>
        <w:rPr>
          <w:rFonts w:ascii="Arial" w:hAnsi="Arial" w:cs="Arial"/>
          <w:b/>
          <w:b/>
          <w:bCs/>
          <w:color w:val="000000"/>
        </w:rPr>
      </w:pPr>
      <w:r>
        <w:rPr>
          <w:rFonts w:cs="Arial" w:ascii="Arial" w:hAnsi="Arial"/>
          <w:b/>
          <w:bCs/>
          <w:color w:val="000000"/>
        </w:rPr>
        <w:t>Justificativa para o tema escolhido</w:t>
      </w:r>
    </w:p>
    <w:p>
      <w:pPr>
        <w:pStyle w:val="PargrafoABNT"/>
        <w:ind w:firstLine="426"/>
        <w:jc w:val="left"/>
        <w:rPr/>
      </w:pPr>
      <w:r>
        <w:rPr>
          <w:rFonts w:eastAsia="Calibri" w:eastAsiaTheme="minorHAnsi"/>
          <w:bCs/>
          <w:color w:val="000000"/>
          <w:sz w:val="22"/>
          <w:szCs w:val="22"/>
          <w:lang w:eastAsia="en-US"/>
        </w:rPr>
        <w:t>Os grupos da igreja católica surgiram dentre os anos 1962 e 1965, com o concílio vaticano ll, que foi uma conferência na qual tinha como objetivo modernizar a igreja e atrair os cristãos afastados da religião. Através do concílio vaticano ll, houve o surgimento dos grupos da igreja, assim tendo grupos de apostolados, grupos inspirados nos primeiros cristãos, grupos consagrados a Jesus por meio de Nossa Senhora, dentre outros.</w:t>
      </w:r>
      <w:r>
        <w:rPr>
          <w:bCs/>
          <w:color w:val="000000"/>
        </w:rPr>
        <w:t xml:space="preserve"> </w:t>
      </w:r>
    </w:p>
    <w:p>
      <w:pPr>
        <w:pStyle w:val="PargrafoABNT"/>
        <w:ind w:firstLine="426"/>
        <w:jc w:val="left"/>
        <w:rPr>
          <w:rFonts w:eastAsia="Calibri" w:eastAsiaTheme="minorHAnsi"/>
          <w:bCs/>
          <w:color w:val="000000"/>
          <w:sz w:val="22"/>
          <w:szCs w:val="22"/>
          <w:lang w:eastAsia="en-US"/>
        </w:rPr>
      </w:pPr>
      <w:r>
        <w:rPr>
          <w:rFonts w:eastAsia="Calibri" w:eastAsiaTheme="minorHAnsi"/>
          <w:bCs/>
          <w:color w:val="000000"/>
          <w:sz w:val="22"/>
          <w:szCs w:val="22"/>
          <w:lang w:eastAsia="en-US"/>
        </w:rPr>
        <w:t xml:space="preserve">Devido a toda essa modernização, temos hoje os grupos das igrejas que cada dia vem crescendo mais. Como exemplo podemos citar um grupo de jovens “Segue-Me” que vem crescendo muito no decorrer dos anos. Hoje o “Segue-Me” está presente em vinte quatro estados brasileiros. </w:t>
      </w:r>
    </w:p>
    <w:p>
      <w:pPr>
        <w:pStyle w:val="PargrafoABNT"/>
        <w:ind w:firstLine="426"/>
        <w:jc w:val="left"/>
        <w:rPr>
          <w:rFonts w:eastAsia="Calibri" w:eastAsiaTheme="minorHAnsi"/>
          <w:bCs/>
          <w:color w:val="000000"/>
          <w:sz w:val="22"/>
          <w:szCs w:val="22"/>
          <w:lang w:eastAsia="en-US"/>
        </w:rPr>
      </w:pPr>
      <w:r>
        <w:rPr>
          <w:rFonts w:eastAsia="Calibri" w:eastAsiaTheme="minorHAnsi"/>
          <w:bCs/>
          <w:color w:val="000000"/>
          <w:sz w:val="22"/>
          <w:szCs w:val="22"/>
          <w:lang w:eastAsia="en-US"/>
        </w:rPr>
        <w:t xml:space="preserve">Devido ao crescimento constante do movimento, todo o processo de organização de um grupo fica realmente trabalhoso, pois terá que se ter noção de todos os dados já disponíveis ou futuros como Status de grupos já existentes, grupos já cadastrados e pessoas em cada grupo. </w:t>
      </w:r>
    </w:p>
    <w:p>
      <w:pPr>
        <w:pStyle w:val="PargrafoABNT"/>
        <w:ind w:firstLine="426"/>
        <w:jc w:val="left"/>
        <w:rPr>
          <w:rFonts w:eastAsia="Calibri" w:eastAsiaTheme="minorHAnsi"/>
          <w:bCs/>
          <w:color w:val="000000"/>
          <w:sz w:val="22"/>
          <w:szCs w:val="22"/>
          <w:lang w:eastAsia="en-US"/>
        </w:rPr>
      </w:pPr>
      <w:r>
        <w:rPr>
          <w:rFonts w:eastAsia="Calibri" w:eastAsiaTheme="minorHAnsi"/>
          <w:bCs/>
          <w:color w:val="000000"/>
          <w:sz w:val="22"/>
          <w:szCs w:val="22"/>
          <w:lang w:eastAsia="en-US"/>
        </w:rPr>
      </w:r>
    </w:p>
    <w:p>
      <w:pPr>
        <w:pStyle w:val="PargrafoABNT"/>
        <w:ind w:firstLine="426"/>
        <w:jc w:val="left"/>
        <w:rPr>
          <w:rFonts w:eastAsia="Calibri" w:eastAsiaTheme="minorHAnsi"/>
          <w:bCs/>
          <w:color w:val="000000"/>
          <w:sz w:val="22"/>
          <w:szCs w:val="22"/>
          <w:lang w:eastAsia="en-US"/>
        </w:rPr>
      </w:pPr>
      <w:r>
        <w:rPr>
          <w:rFonts w:eastAsia="Calibri" w:eastAsiaTheme="minorHAnsi"/>
          <w:bCs/>
          <w:color w:val="000000"/>
          <w:sz w:val="22"/>
          <w:szCs w:val="22"/>
          <w:lang w:eastAsia="en-US"/>
        </w:rPr>
        <w:t>Sabendo quais os grupos que mais tem integrantes, pode ser feito uma análise desses grupos e fazer com que outros também possam adotar o mesmo processo de trabalho, com isso levando mais jovens as igrejas. Os grupos têm como objetivo mostrar que Deus sempre estará presente em nós, assim levando o jovem a entender o conceito de vida de oração e a caridade na qual é o principal dom que Deus pode nos dar.</w:t>
      </w:r>
    </w:p>
    <w:p>
      <w:pPr>
        <w:pStyle w:val="PargrafoABNT"/>
        <w:ind w:firstLine="426"/>
        <w:jc w:val="left"/>
        <w:rPr>
          <w:rFonts w:eastAsia="Calibri" w:eastAsiaTheme="minorHAnsi"/>
          <w:bCs/>
          <w:color w:val="000000"/>
          <w:sz w:val="22"/>
          <w:szCs w:val="22"/>
          <w:lang w:eastAsia="en-US"/>
        </w:rPr>
      </w:pPr>
      <w:r>
        <w:rPr>
          <w:rFonts w:eastAsia="Calibri" w:eastAsiaTheme="minorHAnsi"/>
          <w:bCs/>
          <w:color w:val="000000"/>
          <w:sz w:val="22"/>
          <w:szCs w:val="22"/>
          <w:lang w:eastAsia="en-US"/>
        </w:rPr>
      </w:r>
    </w:p>
    <w:p>
      <w:pPr>
        <w:pStyle w:val="ListParagraph"/>
        <w:widowControl w:val="false"/>
        <w:numPr>
          <w:ilvl w:val="1"/>
          <w:numId w:val="1"/>
        </w:numPr>
        <w:tabs>
          <w:tab w:val="left" w:pos="851" w:leader="none"/>
        </w:tabs>
        <w:spacing w:lineRule="auto" w:line="360" w:before="0" w:after="0"/>
        <w:jc w:val="both"/>
        <w:outlineLvl w:val="0"/>
        <w:rPr>
          <w:rFonts w:ascii="Arial" w:hAnsi="Arial" w:cs="Arial"/>
          <w:b/>
          <w:b/>
          <w:bCs/>
          <w:color w:val="000000"/>
        </w:rPr>
      </w:pPr>
      <w:r>
        <w:rPr>
          <w:rFonts w:cs="Arial" w:ascii="Arial" w:hAnsi="Arial"/>
          <w:b/>
          <w:bCs/>
          <w:color w:val="000000"/>
        </w:rPr>
        <w:t>Propósito (finalidade) do projeto</w:t>
      </w:r>
    </w:p>
    <w:p>
      <w:pPr>
        <w:pStyle w:val="PargrafoABNT"/>
        <w:ind w:firstLine="426"/>
        <w:jc w:val="left"/>
        <w:rPr>
          <w:rFonts w:eastAsia="Calibri" w:eastAsiaTheme="minorHAnsi"/>
          <w:bCs/>
          <w:color w:val="000000"/>
          <w:sz w:val="22"/>
          <w:szCs w:val="22"/>
          <w:lang w:eastAsia="en-US"/>
        </w:rPr>
      </w:pPr>
      <w:r>
        <w:rPr>
          <w:rFonts w:eastAsia="Calibri" w:eastAsiaTheme="minorHAnsi"/>
          <w:bCs/>
          <w:color w:val="000000"/>
          <w:sz w:val="22"/>
          <w:szCs w:val="22"/>
          <w:lang w:eastAsia="en-US"/>
        </w:rPr>
        <w:t xml:space="preserve">Com todo os dados levantados sobre os grupos da Igreja chegamos a uma conclusão que a automatização de certos processos poderá realmente obter resultados positivos em questão a facilidade e manutenção dos eventos idealizados. </w:t>
      </w:r>
    </w:p>
    <w:p>
      <w:pPr>
        <w:pStyle w:val="PargrafoABNT"/>
        <w:ind w:firstLine="426"/>
        <w:jc w:val="left"/>
        <w:rPr>
          <w:rFonts w:eastAsia="Calibri" w:eastAsiaTheme="minorHAnsi"/>
          <w:bCs/>
          <w:color w:val="000000"/>
          <w:sz w:val="22"/>
          <w:szCs w:val="22"/>
          <w:lang w:eastAsia="en-US"/>
        </w:rPr>
      </w:pPr>
      <w:r>
        <w:rPr>
          <w:rFonts w:eastAsia="Calibri" w:eastAsiaTheme="minorHAnsi"/>
          <w:bCs/>
          <w:color w:val="000000"/>
          <w:sz w:val="22"/>
          <w:szCs w:val="22"/>
          <w:lang w:eastAsia="en-US"/>
        </w:rPr>
        <w:t xml:space="preserve">Será necessário o desenvolvimento de um sistema que faça cadastro de grupos e pessoas para a igreja, assim tendo um controle dos grupos, e ajudando a fazer uma administração de forma correta. Sabendo quais os grupos que mais tem integrantes, pode ser feito uma análise desses grupos e fazer com que outros também possam adotar o mesmo processo de trabalho, com isso levando mais jovens as igrejas. </w:t>
      </w:r>
    </w:p>
    <w:p>
      <w:pPr>
        <w:pStyle w:val="Normal"/>
        <w:widowControl w:val="false"/>
        <w:numPr>
          <w:ilvl w:val="0"/>
          <w:numId w:val="0"/>
        </w:numPr>
        <w:tabs>
          <w:tab w:val="left" w:pos="851" w:leader="none"/>
        </w:tabs>
        <w:spacing w:lineRule="auto" w:line="360" w:before="0" w:after="0"/>
        <w:jc w:val="both"/>
        <w:outlineLvl w:val="0"/>
        <w:rPr>
          <w:rFonts w:ascii="Arial" w:hAnsi="Arial" w:cs="Arial"/>
          <w:bCs/>
          <w:color w:val="000000"/>
        </w:rPr>
      </w:pPr>
      <w:r>
        <w:rPr>
          <w:rFonts w:cs="Arial" w:ascii="Arial" w:hAnsi="Arial"/>
          <w:bCs/>
          <w:color w:val="000000"/>
        </w:rPr>
      </w:r>
    </w:p>
    <w:p>
      <w:pPr>
        <w:pStyle w:val="ListParagraph"/>
        <w:widowControl w:val="false"/>
        <w:numPr>
          <w:ilvl w:val="1"/>
          <w:numId w:val="1"/>
        </w:numPr>
        <w:tabs>
          <w:tab w:val="left" w:pos="851" w:leader="none"/>
        </w:tabs>
        <w:spacing w:lineRule="auto" w:line="360" w:before="0" w:after="0"/>
        <w:jc w:val="both"/>
        <w:outlineLvl w:val="0"/>
        <w:rPr>
          <w:rFonts w:ascii="Arial" w:hAnsi="Arial" w:cs="Arial"/>
          <w:b/>
          <w:b/>
          <w:bCs/>
          <w:color w:val="000000"/>
        </w:rPr>
      </w:pPr>
      <w:bookmarkStart w:id="2" w:name="_Toc481092629"/>
      <w:bookmarkEnd w:id="2"/>
      <w:r>
        <w:rPr>
          <w:rFonts w:cs="Arial" w:ascii="Arial" w:hAnsi="Arial"/>
          <w:b/>
          <w:bCs/>
          <w:color w:val="000000"/>
        </w:rPr>
        <w:t>Definição do problema</w:t>
      </w:r>
    </w:p>
    <w:p>
      <w:pPr>
        <w:pStyle w:val="PargrafoABNT"/>
        <w:ind w:firstLine="426"/>
        <w:jc w:val="left"/>
        <w:rPr>
          <w:rFonts w:eastAsia="Calibri" w:eastAsiaTheme="minorHAnsi"/>
          <w:bCs/>
          <w:color w:val="000000"/>
          <w:sz w:val="22"/>
          <w:szCs w:val="22"/>
          <w:lang w:eastAsia="en-US"/>
        </w:rPr>
      </w:pPr>
      <w:r>
        <w:rPr>
          <w:rFonts w:eastAsia="Calibri" w:eastAsiaTheme="minorHAnsi"/>
          <w:bCs/>
          <w:color w:val="000000"/>
          <w:sz w:val="22"/>
          <w:szCs w:val="22"/>
          <w:lang w:eastAsia="en-US"/>
        </w:rPr>
        <w:t xml:space="preserve">Hoje em dia, a igreja alvo encontra dificuldades no cadastramento de pessoas para grupos da Igreja Menino Deus, os cadastramentos são feitos em um formulário impresso em folha A4, o que acarreta dificuldades na organização. O método hoje empregado gera grande risco de perda de dados. O desaparecimento de um dos formulários com dados dos participantes inscritos em um grupo da Igreja citada leva à perda de todas as suas informações cadastrais, obrigando os coordenadores do grupo a refazer todo o processo, ou seja, preencher novamente o formulário. </w:t>
      </w:r>
    </w:p>
    <w:p>
      <w:pPr>
        <w:pStyle w:val="PargrafoABNT"/>
        <w:ind w:firstLine="426"/>
        <w:jc w:val="left"/>
        <w:rPr/>
      </w:pPr>
      <w:r>
        <w:rPr>
          <w:rFonts w:eastAsia="Calibri" w:eastAsiaTheme="minorHAnsi"/>
          <w:bCs/>
          <w:color w:val="000000"/>
          <w:sz w:val="22"/>
          <w:szCs w:val="22"/>
          <w:lang w:eastAsia="en-US"/>
        </w:rPr>
        <w:t>Ao preencher o formulário a pessoa faz o encaminhamento para o coordenador na qual tem um Excel em seu computador, isso acarreta na dificuldade do entendimento das palavras impostas no formulário, podendo ocorrer também, a exclusão de alguma célula do Excel e dificultando a parte de envio do formulário via e-mail para o padre da igreja. Quando ocorre falta de preenchimento do formulário, o coordenador deve entrar em contato com a pessoa que fez o preenchimento dos dados e solicitar que preencha a parte que estava em branco. Alguns grupos da igreja mudam de turmas de um em um ano, com isso fazendo com que as pessoas possam fazer parte do grupo apenas um ano, no ano</w:t>
      </w:r>
      <w:r>
        <w:rPr>
          <w:rFonts w:eastAsia="Calibri" w:eastAsiaTheme="minorHAnsi"/>
          <w:bCs/>
          <w:color w:val="000000" w:themeColor="text1"/>
          <w:sz w:val="22"/>
          <w:szCs w:val="22"/>
          <w:lang w:eastAsia="en-US"/>
        </w:rPr>
        <w:t xml:space="preserve"> seguinte não </w:t>
      </w:r>
      <w:r>
        <w:rPr>
          <w:rFonts w:eastAsia="Calibri" w:eastAsiaTheme="minorHAnsi"/>
          <w:bCs/>
          <w:color w:val="000000"/>
          <w:sz w:val="22"/>
          <w:szCs w:val="22"/>
          <w:lang w:eastAsia="en-US"/>
        </w:rPr>
        <w:t>poderá mais, muitas das vezes as pessoas tendem a querer participar desses grupos mais de uma vez, isso gera dificuldade para os coordenadores, tendo eles que descobrir se alguma das pessoas cadastradas já participou daquele grupo alguma vez, isso gera dificuldade na hora de fazer as buscas das pessoas, pois deve ser feito a verificação em todos os arquivos Excel do grupo a qual foi feito os cadastros.</w:t>
      </w:r>
      <w:r>
        <w:rPr/>
        <w:t xml:space="preserve">  </w:t>
      </w:r>
    </w:p>
    <w:p>
      <w:pPr>
        <w:pStyle w:val="Normal"/>
        <w:widowControl w:val="false"/>
        <w:numPr>
          <w:ilvl w:val="0"/>
          <w:numId w:val="0"/>
        </w:numPr>
        <w:tabs>
          <w:tab w:val="left" w:pos="851" w:leader="none"/>
        </w:tabs>
        <w:spacing w:lineRule="auto" w:line="360" w:before="0" w:after="0"/>
        <w:ind w:left="426" w:hanging="0"/>
        <w:jc w:val="both"/>
        <w:outlineLvl w:val="0"/>
        <w:rPr>
          <w:bCs/>
          <w:color w:val="000000"/>
        </w:rPr>
      </w:pPr>
      <w:r>
        <w:rPr>
          <w:bCs/>
          <w:color w:val="000000"/>
        </w:rPr>
      </w:r>
    </w:p>
    <w:p>
      <w:pPr>
        <w:pStyle w:val="ListParagraph"/>
        <w:widowControl w:val="false"/>
        <w:numPr>
          <w:ilvl w:val="1"/>
          <w:numId w:val="1"/>
        </w:numPr>
        <w:tabs>
          <w:tab w:val="left" w:pos="851" w:leader="none"/>
        </w:tabs>
        <w:spacing w:lineRule="auto" w:line="360" w:before="0" w:after="0"/>
        <w:jc w:val="both"/>
        <w:outlineLvl w:val="0"/>
        <w:rPr>
          <w:rFonts w:ascii="Arial" w:hAnsi="Arial" w:cs="Arial"/>
          <w:b/>
          <w:b/>
          <w:bCs/>
          <w:color w:val="000000"/>
        </w:rPr>
      </w:pPr>
      <w:r>
        <w:rPr>
          <w:rFonts w:cs="Arial" w:ascii="Arial" w:hAnsi="Arial"/>
          <w:b/>
          <w:bCs/>
          <w:color w:val="000000"/>
        </w:rPr>
        <w:t>Objetivos do projeto:</w:t>
      </w:r>
    </w:p>
    <w:p>
      <w:pPr>
        <w:pStyle w:val="Normal"/>
        <w:widowControl w:val="false"/>
        <w:numPr>
          <w:ilvl w:val="0"/>
          <w:numId w:val="0"/>
        </w:numPr>
        <w:tabs>
          <w:tab w:val="left" w:pos="851" w:leader="none"/>
        </w:tabs>
        <w:spacing w:lineRule="auto" w:line="360" w:before="0" w:after="0"/>
        <w:ind w:left="426" w:hanging="0"/>
        <w:jc w:val="both"/>
        <w:outlineLvl w:val="0"/>
        <w:rPr/>
      </w:pPr>
      <w:r>
        <w:rPr>
          <w:rFonts w:cs="Arial" w:ascii="Arial" w:hAnsi="Arial"/>
          <w:b/>
          <w:bCs/>
          <w:color w:val="000000"/>
        </w:rPr>
        <w:t>3.4.1. Geral</w:t>
      </w:r>
      <w:r>
        <w:rPr>
          <w:rFonts w:cs="Arial" w:ascii="Arial" w:hAnsi="Arial"/>
          <w:bCs/>
          <w:color w:val="000000"/>
        </w:rPr>
        <w:t xml:space="preserve"> </w:t>
      </w:r>
    </w:p>
    <w:p>
      <w:pPr>
        <w:pStyle w:val="Normal"/>
        <w:widowControl w:val="false"/>
        <w:numPr>
          <w:ilvl w:val="0"/>
          <w:numId w:val="0"/>
        </w:numPr>
        <w:tabs>
          <w:tab w:val="left" w:pos="851" w:leader="none"/>
        </w:tabs>
        <w:spacing w:lineRule="auto" w:line="360" w:before="0" w:after="0"/>
        <w:ind w:left="426" w:hanging="0"/>
        <w:jc w:val="both"/>
        <w:outlineLvl w:val="0"/>
        <w:rPr>
          <w:rFonts w:ascii="Arial" w:hAnsi="Arial" w:cs="Arial"/>
          <w:bCs/>
          <w:color w:val="000000"/>
          <w:u w:val="single"/>
        </w:rPr>
      </w:pPr>
      <w:r>
        <w:rPr>
          <w:rFonts w:cs="Arial" w:ascii="Arial" w:hAnsi="Arial"/>
          <w:bCs/>
          <w:color w:val="000000"/>
          <w:u w:val="single"/>
        </w:rPr>
      </w:r>
    </w:p>
    <w:p>
      <w:pPr>
        <w:pStyle w:val="ListParagraph"/>
        <w:widowControl w:val="false"/>
        <w:numPr>
          <w:ilvl w:val="0"/>
          <w:numId w:val="0"/>
        </w:numPr>
        <w:tabs>
          <w:tab w:val="left" w:pos="851" w:leader="none"/>
        </w:tabs>
        <w:spacing w:lineRule="auto" w:line="360" w:before="0" w:after="0"/>
        <w:ind w:left="426" w:firstLine="425"/>
        <w:jc w:val="both"/>
        <w:outlineLvl w:val="0"/>
        <w:rPr>
          <w:rFonts w:ascii="Arial" w:hAnsi="Arial" w:cs="Arial"/>
          <w:bCs/>
          <w:color w:val="000000"/>
        </w:rPr>
      </w:pPr>
      <w:r>
        <w:rPr>
          <w:rFonts w:cs="Arial" w:ascii="Arial" w:hAnsi="Arial"/>
          <w:bCs/>
          <w:color w:val="000000"/>
        </w:rPr>
        <w:tab/>
        <w:t>O objetivo geral desse trabalho, visa a criação de um sistema para gerenciamento de grupos e pessoas.</w:t>
      </w:r>
    </w:p>
    <w:p>
      <w:pPr>
        <w:pStyle w:val="ListParagraph"/>
        <w:widowControl w:val="false"/>
        <w:numPr>
          <w:ilvl w:val="0"/>
          <w:numId w:val="0"/>
        </w:numPr>
        <w:tabs>
          <w:tab w:val="left" w:pos="851" w:leader="none"/>
        </w:tabs>
        <w:spacing w:lineRule="auto" w:line="360" w:before="0" w:after="0"/>
        <w:ind w:left="426" w:firstLine="425"/>
        <w:jc w:val="both"/>
        <w:outlineLvl w:val="0"/>
        <w:rPr>
          <w:rFonts w:ascii="Arial" w:hAnsi="Arial" w:cs="Arial"/>
          <w:bCs/>
          <w:color w:val="000000"/>
        </w:rPr>
      </w:pPr>
      <w:r>
        <w:rPr>
          <w:rFonts w:cs="Arial" w:ascii="Arial" w:hAnsi="Arial"/>
          <w:bCs/>
          <w:color w:val="000000"/>
        </w:rPr>
      </w:r>
    </w:p>
    <w:p>
      <w:pPr>
        <w:pStyle w:val="ListParagraph"/>
        <w:widowControl w:val="false"/>
        <w:numPr>
          <w:ilvl w:val="0"/>
          <w:numId w:val="0"/>
        </w:numPr>
        <w:tabs>
          <w:tab w:val="left" w:pos="851" w:leader="none"/>
        </w:tabs>
        <w:spacing w:lineRule="auto" w:line="360" w:before="0" w:after="0"/>
        <w:ind w:left="0" w:firstLine="425"/>
        <w:jc w:val="both"/>
        <w:outlineLvl w:val="0"/>
        <w:rPr/>
      </w:pPr>
      <w:bookmarkStart w:id="3" w:name="_Toc481092633"/>
      <w:r>
        <w:rPr>
          <w:rFonts w:cs="Arial" w:ascii="Arial" w:hAnsi="Arial"/>
          <w:b/>
          <w:bCs/>
          <w:color w:val="000000"/>
        </w:rPr>
        <w:t xml:space="preserve">3.4.2. </w:t>
      </w:r>
      <w:bookmarkEnd w:id="3"/>
      <w:r>
        <w:rPr>
          <w:rFonts w:cs="Arial" w:ascii="Arial" w:hAnsi="Arial"/>
          <w:b/>
          <w:bCs/>
          <w:color w:val="000000"/>
        </w:rPr>
        <w:t xml:space="preserve">Específicos </w:t>
      </w:r>
    </w:p>
    <w:p>
      <w:pPr>
        <w:pStyle w:val="PargrafoABNT"/>
        <w:ind w:left="426" w:firstLine="708"/>
        <w:rPr/>
      </w:pPr>
      <w:r>
        <w:rPr>
          <w:rFonts w:eastAsia="Calibri" w:eastAsiaTheme="minorHAnsi"/>
          <w:bCs/>
          <w:color w:val="000000"/>
          <w:sz w:val="22"/>
          <w:szCs w:val="22"/>
          <w:lang w:eastAsia="en-US"/>
        </w:rPr>
        <w:t>Para atingir o objetivo geral e realizá-lo de forma correta, foram definidos os seguintes objetivos específicos:</w:t>
      </w:r>
    </w:p>
    <w:p>
      <w:pPr>
        <w:pStyle w:val="PargrafoABNT"/>
        <w:numPr>
          <w:ilvl w:val="0"/>
          <w:numId w:val="2"/>
        </w:numPr>
        <w:rPr>
          <w:rFonts w:eastAsia="Calibri" w:eastAsiaTheme="minorHAnsi"/>
          <w:bCs/>
          <w:color w:val="000000"/>
          <w:sz w:val="22"/>
          <w:szCs w:val="22"/>
          <w:lang w:eastAsia="en-US"/>
        </w:rPr>
      </w:pPr>
      <w:r>
        <w:rPr>
          <w:rFonts w:eastAsia="Calibri" w:eastAsiaTheme="minorHAnsi"/>
          <w:bCs/>
          <w:color w:val="000000"/>
          <w:sz w:val="22"/>
          <w:szCs w:val="22"/>
          <w:lang w:eastAsia="en-US"/>
        </w:rPr>
        <w:t>Manter cadastro e pesquisa de grupos através do sistema;</w:t>
      </w:r>
    </w:p>
    <w:p>
      <w:pPr>
        <w:pStyle w:val="PargrafoABNT"/>
        <w:numPr>
          <w:ilvl w:val="0"/>
          <w:numId w:val="2"/>
        </w:numPr>
        <w:rPr>
          <w:rFonts w:eastAsia="Calibri" w:eastAsiaTheme="minorHAnsi"/>
          <w:bCs/>
          <w:color w:val="000000"/>
          <w:sz w:val="22"/>
          <w:szCs w:val="22"/>
          <w:lang w:eastAsia="en-US"/>
        </w:rPr>
      </w:pPr>
      <w:r>
        <w:rPr>
          <w:rFonts w:eastAsia="Calibri" w:eastAsiaTheme="minorHAnsi"/>
          <w:bCs/>
          <w:color w:val="000000"/>
          <w:sz w:val="22"/>
          <w:szCs w:val="22"/>
          <w:lang w:eastAsia="en-US"/>
        </w:rPr>
        <w:t xml:space="preserve">Manter cadastro e pesquisa de pessoas através do sistema; </w:t>
      </w:r>
    </w:p>
    <w:p>
      <w:pPr>
        <w:pStyle w:val="PargrafoABNT"/>
        <w:numPr>
          <w:ilvl w:val="0"/>
          <w:numId w:val="2"/>
        </w:numPr>
        <w:rPr>
          <w:rFonts w:eastAsia="Calibri" w:eastAsiaTheme="minorHAnsi"/>
          <w:bCs/>
          <w:color w:val="000000"/>
          <w:sz w:val="22"/>
          <w:szCs w:val="22"/>
          <w:lang w:eastAsia="en-US"/>
        </w:rPr>
      </w:pPr>
      <w:r>
        <w:rPr>
          <w:rFonts w:eastAsia="Calibri" w:eastAsiaTheme="minorHAnsi"/>
          <w:bCs/>
          <w:color w:val="000000"/>
          <w:sz w:val="22"/>
          <w:szCs w:val="22"/>
          <w:lang w:eastAsia="en-US"/>
        </w:rPr>
        <w:t>Permitir que gerenciamento de cadastros seja realizado pela internet, contendo um maior número de envolvidos;</w:t>
      </w:r>
    </w:p>
    <w:p>
      <w:pPr>
        <w:pStyle w:val="PargrafoABNT"/>
        <w:numPr>
          <w:ilvl w:val="0"/>
          <w:numId w:val="2"/>
        </w:numPr>
        <w:rPr>
          <w:rFonts w:eastAsia="Calibri" w:eastAsiaTheme="minorHAnsi"/>
          <w:bCs/>
          <w:color w:val="000000"/>
          <w:sz w:val="22"/>
          <w:szCs w:val="22"/>
          <w:lang w:eastAsia="en-US"/>
        </w:rPr>
      </w:pPr>
      <w:r>
        <w:rPr>
          <w:rFonts w:eastAsia="Calibri" w:eastAsiaTheme="minorHAnsi"/>
          <w:bCs/>
          <w:color w:val="000000"/>
          <w:sz w:val="22"/>
          <w:szCs w:val="22"/>
          <w:lang w:eastAsia="en-US"/>
        </w:rPr>
        <w:t>Possibilitar geração de relatório para organização dos grupos;</w:t>
      </w:r>
    </w:p>
    <w:p>
      <w:pPr>
        <w:pStyle w:val="PargrafoABNT"/>
        <w:ind w:hanging="0"/>
        <w:rPr>
          <w:rFonts w:eastAsia="Calibri" w:eastAsiaTheme="minorHAnsi"/>
          <w:bCs/>
          <w:color w:val="000000"/>
          <w:sz w:val="22"/>
          <w:szCs w:val="22"/>
          <w:lang w:eastAsia="en-US"/>
        </w:rPr>
      </w:pPr>
      <w:r>
        <w:rPr>
          <w:rFonts w:eastAsia="Calibri" w:eastAsiaTheme="minorHAnsi"/>
          <w:bCs/>
          <w:color w:val="000000"/>
          <w:sz w:val="22"/>
          <w:szCs w:val="22"/>
          <w:lang w:eastAsia="en-US"/>
        </w:rPr>
      </w:r>
    </w:p>
    <w:p>
      <w:pPr>
        <w:pStyle w:val="ListParagraph"/>
        <w:widowControl w:val="false"/>
        <w:numPr>
          <w:ilvl w:val="1"/>
          <w:numId w:val="1"/>
        </w:numPr>
        <w:tabs>
          <w:tab w:val="left" w:pos="851" w:leader="none"/>
        </w:tabs>
        <w:spacing w:lineRule="auto" w:line="360" w:before="0" w:after="0"/>
        <w:jc w:val="both"/>
        <w:outlineLvl w:val="0"/>
        <w:rPr>
          <w:rFonts w:ascii="Arial" w:hAnsi="Arial" w:cs="Arial"/>
          <w:b/>
          <w:b/>
          <w:bCs/>
          <w:color w:val="000000"/>
        </w:rPr>
      </w:pPr>
      <w:r>
        <w:rPr>
          <w:rFonts w:cs="Arial" w:ascii="Arial" w:hAnsi="Arial"/>
          <w:b/>
          <w:bCs/>
          <w:color w:val="000000"/>
        </w:rPr>
        <w:t>Público-alvo</w:t>
      </w:r>
    </w:p>
    <w:p>
      <w:pPr>
        <w:pStyle w:val="ListParagraph"/>
        <w:widowControl w:val="false"/>
        <w:numPr>
          <w:ilvl w:val="0"/>
          <w:numId w:val="0"/>
        </w:numPr>
        <w:tabs>
          <w:tab w:val="left" w:pos="851" w:leader="none"/>
        </w:tabs>
        <w:spacing w:lineRule="auto" w:line="360" w:before="0" w:after="0"/>
        <w:ind w:left="720" w:hanging="0"/>
        <w:jc w:val="both"/>
        <w:outlineLvl w:val="0"/>
        <w:rPr>
          <w:rFonts w:ascii="Arial" w:hAnsi="Arial" w:cs="Arial"/>
          <w:b/>
          <w:b/>
          <w:bCs/>
          <w:color w:val="000000"/>
          <w:u w:val="single"/>
        </w:rPr>
      </w:pPr>
      <w:r>
        <w:rPr>
          <w:rFonts w:cs="Arial" w:ascii="Arial" w:hAnsi="Arial"/>
          <w:b/>
          <w:bCs/>
          <w:color w:val="000000"/>
          <w:u w:val="single"/>
        </w:rPr>
      </w:r>
    </w:p>
    <w:p>
      <w:pPr>
        <w:pStyle w:val="ListParagraph"/>
        <w:widowControl w:val="false"/>
        <w:numPr>
          <w:ilvl w:val="0"/>
          <w:numId w:val="3"/>
        </w:numPr>
        <w:tabs>
          <w:tab w:val="left" w:pos="851" w:leader="none"/>
        </w:tabs>
        <w:spacing w:lineRule="auto" w:line="360" w:before="0" w:after="0"/>
        <w:ind w:left="1068" w:hanging="360"/>
        <w:jc w:val="both"/>
        <w:outlineLvl w:val="0"/>
        <w:rPr>
          <w:rFonts w:ascii="Arial" w:hAnsi="Arial" w:cs="Arial"/>
          <w:bCs/>
          <w:color w:val="000000"/>
        </w:rPr>
      </w:pPr>
      <w:r>
        <w:rPr>
          <w:rFonts w:cs="Arial" w:ascii="Arial" w:hAnsi="Arial"/>
          <w:bCs/>
          <w:color w:val="000000"/>
        </w:rPr>
        <w:t>Idealmente para os idealizadores dos movimentos, que podem se encaixar com os administradores do sistema</w:t>
      </w:r>
    </w:p>
    <w:p>
      <w:pPr>
        <w:pStyle w:val="ListParagraph"/>
        <w:widowControl w:val="false"/>
        <w:numPr>
          <w:ilvl w:val="0"/>
          <w:numId w:val="0"/>
        </w:numPr>
        <w:tabs>
          <w:tab w:val="left" w:pos="851" w:leader="none"/>
        </w:tabs>
        <w:spacing w:lineRule="auto" w:line="360" w:before="0" w:after="0"/>
        <w:ind w:left="1416" w:hanging="0"/>
        <w:jc w:val="both"/>
        <w:outlineLvl w:val="0"/>
        <w:rPr>
          <w:rFonts w:ascii="Arial" w:hAnsi="Arial" w:cs="Arial"/>
          <w:bCs/>
          <w:color w:val="000000"/>
        </w:rPr>
      </w:pPr>
      <w:r>
        <w:rPr>
          <w:rFonts w:cs="Arial" w:ascii="Arial" w:hAnsi="Arial"/>
          <w:bCs/>
          <w:color w:val="000000"/>
        </w:rPr>
      </w:r>
    </w:p>
    <w:p>
      <w:pPr>
        <w:pStyle w:val="ListParagraph"/>
        <w:widowControl w:val="false"/>
        <w:numPr>
          <w:ilvl w:val="0"/>
          <w:numId w:val="3"/>
        </w:numPr>
        <w:tabs>
          <w:tab w:val="left" w:pos="851" w:leader="none"/>
        </w:tabs>
        <w:spacing w:lineRule="auto" w:line="360" w:before="0" w:after="0"/>
        <w:ind w:left="1068" w:hanging="360"/>
        <w:jc w:val="both"/>
        <w:outlineLvl w:val="0"/>
        <w:rPr>
          <w:rFonts w:ascii="Arial" w:hAnsi="Arial" w:cs="Arial"/>
          <w:bCs/>
          <w:color w:val="000000"/>
        </w:rPr>
      </w:pPr>
      <w:r>
        <w:rPr>
          <w:rFonts w:cs="Arial" w:ascii="Arial" w:hAnsi="Arial"/>
          <w:bCs/>
          <w:color w:val="000000"/>
        </w:rPr>
        <w:t>Os possíveis integrantes do grupo, que serão os usuários que poderão se inscrever nos grupos disponíveis.</w:t>
      </w:r>
    </w:p>
    <w:p>
      <w:pPr>
        <w:pStyle w:val="ListParagraph"/>
        <w:widowControl w:val="false"/>
        <w:numPr>
          <w:ilvl w:val="0"/>
          <w:numId w:val="0"/>
        </w:numPr>
        <w:tabs>
          <w:tab w:val="left" w:pos="851" w:leader="none"/>
        </w:tabs>
        <w:spacing w:lineRule="auto" w:line="360" w:before="0" w:after="0"/>
        <w:ind w:left="1416" w:hanging="0"/>
        <w:jc w:val="both"/>
        <w:outlineLvl w:val="0"/>
        <w:rPr>
          <w:rFonts w:ascii="Arial" w:hAnsi="Arial" w:cs="Arial"/>
          <w:bCs/>
          <w:color w:val="000000"/>
        </w:rPr>
      </w:pPr>
      <w:r>
        <w:rPr>
          <w:rFonts w:cs="Arial" w:ascii="Arial" w:hAnsi="Arial"/>
          <w:bCs/>
          <w:color w:val="000000"/>
        </w:rPr>
      </w:r>
    </w:p>
    <w:p>
      <w:pPr>
        <w:pStyle w:val="ListParagraph"/>
        <w:widowControl w:val="false"/>
        <w:numPr>
          <w:ilvl w:val="0"/>
          <w:numId w:val="3"/>
        </w:numPr>
        <w:tabs>
          <w:tab w:val="left" w:pos="851" w:leader="none"/>
        </w:tabs>
        <w:spacing w:lineRule="auto" w:line="360" w:before="0" w:after="0"/>
        <w:ind w:left="1068" w:hanging="360"/>
        <w:jc w:val="both"/>
        <w:outlineLvl w:val="0"/>
        <w:rPr/>
      </w:pPr>
      <w:r>
        <w:rPr>
          <w:rFonts w:cs="Arial" w:ascii="Arial" w:hAnsi="Arial"/>
          <w:bCs/>
          <w:color w:val="000000"/>
        </w:rPr>
        <w:t>A Igreja em sí, que poderá usar o sistema como ponto de divulgação para os eventos cadastrados ou idealizados.</w:t>
      </w:r>
    </w:p>
    <w:p>
      <w:pPr>
        <w:pStyle w:val="ListParagraph"/>
        <w:widowControl w:val="false"/>
        <w:numPr>
          <w:ilvl w:val="0"/>
          <w:numId w:val="0"/>
        </w:numPr>
        <w:tabs>
          <w:tab w:val="left" w:pos="851" w:leader="none"/>
        </w:tabs>
        <w:spacing w:lineRule="auto" w:line="360" w:before="0" w:after="0"/>
        <w:ind w:left="1416" w:hanging="0"/>
        <w:jc w:val="both"/>
        <w:outlineLvl w:val="0"/>
        <w:rPr>
          <w:rFonts w:ascii="Arial" w:hAnsi="Arial" w:cs="Arial"/>
          <w:bCs/>
          <w:color w:val="000000"/>
        </w:rPr>
      </w:pPr>
      <w:r>
        <w:rPr>
          <w:rFonts w:cs="Arial" w:ascii="Arial" w:hAnsi="Arial"/>
          <w:bCs/>
          <w:color w:val="000000"/>
        </w:rPr>
      </w:r>
    </w:p>
    <w:p>
      <w:pPr>
        <w:pStyle w:val="ListParagraph"/>
        <w:widowControl w:val="false"/>
        <w:numPr>
          <w:ilvl w:val="0"/>
          <w:numId w:val="3"/>
        </w:numPr>
        <w:tabs>
          <w:tab w:val="left" w:pos="851" w:leader="none"/>
        </w:tabs>
        <w:spacing w:lineRule="auto" w:line="360" w:before="0" w:after="0"/>
        <w:ind w:left="1068" w:hanging="360"/>
        <w:jc w:val="both"/>
        <w:outlineLvl w:val="0"/>
        <w:rPr>
          <w:rFonts w:ascii="Arial" w:hAnsi="Arial" w:cs="Arial"/>
          <w:bCs/>
          <w:color w:val="000000"/>
        </w:rPr>
      </w:pPr>
      <w:r>
        <w:rPr>
          <w:rFonts w:cs="Arial" w:ascii="Arial" w:hAnsi="Arial"/>
          <w:bCs/>
          <w:color w:val="000000"/>
        </w:rPr>
        <w:t>Poderão utilizar o sistema os demais interessados, não apenas os já participantes da comunidade religiosa, o sistema tem o intuito de facilitar que mais pessoas possam participar dos eventos.</w:t>
      </w:r>
    </w:p>
    <w:p>
      <w:pPr>
        <w:pStyle w:val="ListParagraph"/>
        <w:rPr>
          <w:rFonts w:ascii="Arial" w:hAnsi="Arial" w:cs="Arial"/>
          <w:bCs/>
          <w:color w:val="000000"/>
        </w:rPr>
      </w:pPr>
      <w:r>
        <w:rPr>
          <w:rFonts w:cs="Arial" w:ascii="Arial" w:hAnsi="Arial"/>
          <w:bCs/>
          <w:color w:val="000000"/>
        </w:rPr>
      </w:r>
    </w:p>
    <w:p>
      <w:pPr>
        <w:pStyle w:val="ListParagraph"/>
        <w:widowControl w:val="false"/>
        <w:numPr>
          <w:ilvl w:val="0"/>
          <w:numId w:val="0"/>
        </w:numPr>
        <w:tabs>
          <w:tab w:val="left" w:pos="851" w:leader="none"/>
        </w:tabs>
        <w:spacing w:lineRule="auto" w:line="360" w:before="0" w:after="0"/>
        <w:ind w:left="1068" w:hanging="0"/>
        <w:jc w:val="both"/>
        <w:outlineLvl w:val="0"/>
        <w:rPr>
          <w:rFonts w:ascii="Arial" w:hAnsi="Arial" w:cs="Arial"/>
          <w:bCs/>
          <w:color w:val="000000"/>
        </w:rPr>
      </w:pPr>
      <w:r>
        <w:rPr>
          <w:rFonts w:cs="Arial" w:ascii="Arial" w:hAnsi="Arial"/>
          <w:bCs/>
          <w:color w:val="000000"/>
        </w:rPr>
      </w:r>
    </w:p>
    <w:p>
      <w:pPr>
        <w:pStyle w:val="ListParagraph"/>
        <w:widowControl w:val="false"/>
        <w:numPr>
          <w:ilvl w:val="1"/>
          <w:numId w:val="1"/>
        </w:numPr>
        <w:tabs>
          <w:tab w:val="left" w:pos="851" w:leader="none"/>
        </w:tabs>
        <w:spacing w:lineRule="auto" w:line="360" w:before="0" w:after="0"/>
        <w:jc w:val="both"/>
        <w:outlineLvl w:val="0"/>
        <w:rPr>
          <w:rFonts w:ascii="Arial" w:hAnsi="Arial" w:cs="Arial"/>
          <w:b/>
          <w:b/>
          <w:bCs/>
          <w:color w:val="000000"/>
        </w:rPr>
      </w:pPr>
      <w:r>
        <w:rPr>
          <w:rFonts w:cs="Arial" w:ascii="Arial" w:hAnsi="Arial"/>
          <w:b/>
          <w:bCs/>
          <w:color w:val="000000"/>
        </w:rPr>
        <w:t>Necessidade de estudos adicionais</w:t>
      </w:r>
    </w:p>
    <w:p>
      <w:pPr>
        <w:pStyle w:val="ListParagraph"/>
        <w:widowControl w:val="false"/>
        <w:numPr>
          <w:ilvl w:val="0"/>
          <w:numId w:val="0"/>
        </w:numPr>
        <w:tabs>
          <w:tab w:val="left" w:pos="851" w:leader="none"/>
        </w:tabs>
        <w:spacing w:lineRule="auto" w:line="360" w:before="0" w:after="0"/>
        <w:ind w:left="720" w:hanging="0"/>
        <w:jc w:val="both"/>
        <w:outlineLvl w:val="0"/>
        <w:rPr>
          <w:rFonts w:ascii="Arial" w:hAnsi="Arial" w:cs="Arial"/>
          <w:b/>
          <w:b/>
          <w:bCs/>
          <w:color w:val="000000"/>
        </w:rPr>
      </w:pPr>
      <w:r>
        <w:rPr>
          <w:rFonts w:cs="Arial" w:ascii="Arial" w:hAnsi="Arial"/>
          <w:b/>
          <w:bCs/>
          <w:color w:val="000000"/>
        </w:rPr>
      </w:r>
    </w:p>
    <w:p>
      <w:pPr>
        <w:pStyle w:val="ListParagraph"/>
        <w:widowControl w:val="false"/>
        <w:numPr>
          <w:ilvl w:val="0"/>
          <w:numId w:val="0"/>
        </w:numPr>
        <w:tabs>
          <w:tab w:val="left" w:pos="851" w:leader="none"/>
        </w:tabs>
        <w:spacing w:lineRule="auto" w:line="360" w:before="0" w:after="0"/>
        <w:ind w:left="720" w:hanging="0"/>
        <w:jc w:val="both"/>
        <w:outlineLvl w:val="0"/>
        <w:rPr>
          <w:rFonts w:ascii="Arial" w:hAnsi="Arial" w:cs="Arial"/>
          <w:b/>
          <w:b/>
          <w:bCs/>
          <w:color w:val="FF0000"/>
        </w:rPr>
      </w:pPr>
      <w:r>
        <w:rPr>
          <w:rFonts w:cs="Arial" w:ascii="Arial" w:hAnsi="Arial"/>
          <w:b/>
          <w:bCs/>
          <w:color w:val="FF0000"/>
        </w:rPr>
        <w:t>A definir</w:t>
      </w:r>
    </w:p>
    <w:p>
      <w:pPr>
        <w:pStyle w:val="ListParagraph"/>
        <w:widowControl w:val="false"/>
        <w:numPr>
          <w:ilvl w:val="0"/>
          <w:numId w:val="0"/>
        </w:numPr>
        <w:tabs>
          <w:tab w:val="left" w:pos="851" w:leader="none"/>
        </w:tabs>
        <w:spacing w:lineRule="auto" w:line="360" w:before="0" w:after="0"/>
        <w:ind w:left="720" w:hanging="0"/>
        <w:jc w:val="both"/>
        <w:outlineLvl w:val="0"/>
        <w:rPr>
          <w:rFonts w:ascii="Arial" w:hAnsi="Arial" w:cs="Arial"/>
          <w:b/>
          <w:b/>
          <w:bCs/>
          <w:color w:val="FF0000"/>
        </w:rPr>
      </w:pPr>
      <w:r>
        <w:rPr>
          <w:rFonts w:cs="Arial" w:ascii="Arial" w:hAnsi="Arial"/>
          <w:b/>
          <w:bCs/>
          <w:color w:val="FF0000"/>
        </w:rPr>
      </w:r>
    </w:p>
    <w:p>
      <w:pPr>
        <w:pStyle w:val="ListParagraph"/>
        <w:widowControl w:val="false"/>
        <w:numPr>
          <w:ilvl w:val="1"/>
          <w:numId w:val="1"/>
        </w:numPr>
        <w:tabs>
          <w:tab w:val="left" w:pos="851" w:leader="none"/>
        </w:tabs>
        <w:spacing w:lineRule="auto" w:line="360" w:before="0" w:after="0"/>
        <w:jc w:val="both"/>
        <w:outlineLvl w:val="0"/>
        <w:rPr>
          <w:rFonts w:ascii="Arial" w:hAnsi="Arial" w:cs="Arial"/>
          <w:b/>
          <w:b/>
          <w:bCs/>
          <w:color w:val="000000" w:themeColor="text1"/>
        </w:rPr>
      </w:pPr>
      <w:r>
        <w:rPr>
          <w:rFonts w:cs="Arial" w:ascii="Arial" w:hAnsi="Arial"/>
          <w:b/>
          <w:bCs/>
          <w:color w:val="000000" w:themeColor="text1"/>
        </w:rPr>
        <w:t>Cronograma de trabalho.</w:t>
      </w:r>
    </w:p>
    <w:p>
      <w:pPr>
        <w:pStyle w:val="ListParagraph"/>
        <w:widowControl w:val="false"/>
        <w:numPr>
          <w:ilvl w:val="0"/>
          <w:numId w:val="0"/>
        </w:numPr>
        <w:tabs>
          <w:tab w:val="left" w:pos="851" w:leader="none"/>
        </w:tabs>
        <w:spacing w:lineRule="auto" w:line="360" w:before="0" w:after="0"/>
        <w:ind w:left="720" w:hanging="0"/>
        <w:jc w:val="both"/>
        <w:outlineLvl w:val="0"/>
        <w:rPr>
          <w:rFonts w:ascii="Arial" w:hAnsi="Arial" w:cs="Arial"/>
          <w:b/>
          <w:b/>
          <w:bCs/>
          <w:color w:val="000000" w:themeColor="text1"/>
        </w:rPr>
      </w:pPr>
      <w:r>
        <w:rPr>
          <w:rFonts w:cs="Arial" w:ascii="Arial" w:hAnsi="Arial"/>
          <w:b/>
          <w:bCs/>
          <w:color w:val="000000" w:themeColor="text1"/>
        </w:rPr>
      </w:r>
    </w:p>
    <w:p>
      <w:pPr>
        <w:pStyle w:val="ListParagraph"/>
        <w:widowControl w:val="false"/>
        <w:numPr>
          <w:ilvl w:val="0"/>
          <w:numId w:val="0"/>
        </w:numPr>
        <w:tabs>
          <w:tab w:val="left" w:pos="851" w:leader="none"/>
        </w:tabs>
        <w:spacing w:lineRule="auto" w:line="360" w:before="0" w:after="0"/>
        <w:ind w:left="720" w:hanging="0"/>
        <w:jc w:val="both"/>
        <w:outlineLvl w:val="0"/>
        <w:rPr>
          <w:rFonts w:ascii="Arial" w:hAnsi="Arial" w:cs="Arial"/>
          <w:b/>
          <w:b/>
          <w:bCs/>
          <w:color w:val="FF0000"/>
        </w:rPr>
      </w:pPr>
      <w:r>
        <w:rPr>
          <w:rFonts w:cs="Arial" w:ascii="Arial" w:hAnsi="Arial"/>
          <w:b/>
          <w:bCs/>
          <w:color w:val="FF0000"/>
        </w:rPr>
        <w:t>A definir</w:t>
      </w:r>
    </w:p>
    <w:p>
      <w:pPr>
        <w:pStyle w:val="ListParagraph"/>
        <w:widowControl w:val="false"/>
        <w:numPr>
          <w:ilvl w:val="0"/>
          <w:numId w:val="0"/>
        </w:numPr>
        <w:tabs>
          <w:tab w:val="left" w:pos="851" w:leader="none"/>
        </w:tabs>
        <w:spacing w:lineRule="auto" w:line="360" w:before="0" w:after="0"/>
        <w:ind w:left="720" w:hanging="0"/>
        <w:jc w:val="both"/>
        <w:outlineLvl w:val="0"/>
        <w:rPr>
          <w:rFonts w:ascii="Arial" w:hAnsi="Arial" w:cs="Arial"/>
          <w:b/>
          <w:b/>
          <w:bCs/>
          <w:color w:val="FF0000"/>
          <w:u w:val="single"/>
        </w:rPr>
      </w:pPr>
      <w:r>
        <w:rPr>
          <w:rFonts w:cs="Arial" w:ascii="Arial" w:hAnsi="Arial"/>
          <w:b/>
          <w:bCs/>
          <w:color w:val="FF0000"/>
          <w:u w:val="single"/>
        </w:rPr>
      </w:r>
    </w:p>
    <w:p>
      <w:pPr>
        <w:pStyle w:val="Normal"/>
        <w:spacing w:before="0" w:after="0"/>
        <w:rPr>
          <w:rFonts w:ascii="Arial" w:hAnsi="Arial" w:cs="Arial"/>
          <w:b/>
          <w:b/>
          <w:bCs/>
          <w:color w:val="FF0000"/>
          <w:u w:val="single"/>
        </w:rPr>
      </w:pPr>
      <w:r>
        <w:rPr>
          <w:rFonts w:cs="Arial" w:ascii="Arial" w:hAnsi="Arial"/>
          <w:b/>
          <w:bCs/>
          <w:color w:val="FF0000"/>
          <w:u w:val="single"/>
        </w:rPr>
      </w:r>
      <w:r>
        <w:br w:type="page"/>
      </w:r>
    </w:p>
    <w:p>
      <w:pPr>
        <w:pStyle w:val="TOCHeading"/>
        <w:jc w:val="center"/>
        <w:rPr>
          <w:rFonts w:ascii="Arial" w:hAnsi="Arial" w:cs="Arial"/>
          <w:b/>
          <w:b/>
          <w:bCs/>
          <w:color w:val="000000"/>
        </w:rPr>
      </w:pPr>
      <w:r>
        <w:rPr>
          <w:rFonts w:cs="Arial" w:ascii="Arial" w:hAnsi="Arial"/>
          <w:b/>
          <w:bCs/>
          <w:color w:val="000000"/>
        </w:rPr>
      </w:r>
    </w:p>
    <w:p>
      <w:pPr>
        <w:pStyle w:val="ListParagraph"/>
        <w:numPr>
          <w:ilvl w:val="0"/>
          <w:numId w:val="0"/>
        </w:numPr>
        <w:spacing w:lineRule="auto" w:line="360" w:before="0" w:after="0"/>
        <w:ind w:left="358" w:hanging="0"/>
        <w:jc w:val="both"/>
        <w:outlineLvl w:val="0"/>
        <w:rPr>
          <w:rFonts w:ascii="Arial" w:hAnsi="Arial" w:cs="Arial"/>
          <w:b/>
          <w:b/>
          <w:color w:val="006600"/>
        </w:rPr>
      </w:pPr>
      <w:r>
        <w:rPr>
          <w:rFonts w:cs="Arial" w:ascii="Arial" w:hAnsi="Arial"/>
          <w:b/>
          <w:color w:val="006600"/>
        </w:rPr>
      </w:r>
    </w:p>
    <w:p>
      <w:pPr>
        <w:pStyle w:val="ListParagraph"/>
        <w:numPr>
          <w:ilvl w:val="0"/>
          <w:numId w:val="1"/>
        </w:numPr>
        <w:spacing w:lineRule="auto" w:line="360" w:before="0" w:after="0"/>
        <w:jc w:val="both"/>
        <w:outlineLvl w:val="0"/>
        <w:rPr>
          <w:rFonts w:ascii="Arial" w:hAnsi="Arial" w:cs="Arial"/>
          <w:b/>
          <w:b/>
        </w:rPr>
      </w:pPr>
      <w:bookmarkStart w:id="4" w:name="_Toc481092639"/>
      <w:bookmarkEnd w:id="4"/>
      <w:r>
        <w:rPr>
          <w:rFonts w:cs="Arial" w:ascii="Arial" w:hAnsi="Arial"/>
          <w:b/>
        </w:rPr>
        <w:t>DESENVOLVIMENTO</w:t>
      </w:r>
    </w:p>
    <w:p>
      <w:pPr>
        <w:pStyle w:val="ListParagraph"/>
        <w:widowControl w:val="false"/>
        <w:numPr>
          <w:ilvl w:val="1"/>
          <w:numId w:val="4"/>
        </w:numPr>
        <w:tabs>
          <w:tab w:val="left" w:pos="709" w:leader="none"/>
          <w:tab w:val="left" w:pos="993" w:leader="none"/>
        </w:tabs>
        <w:spacing w:lineRule="auto" w:line="360" w:before="0" w:after="0"/>
        <w:jc w:val="both"/>
        <w:outlineLvl w:val="0"/>
        <w:rPr/>
      </w:pPr>
      <w:bookmarkStart w:id="5" w:name="_Toc481092640"/>
      <w:bookmarkEnd w:id="5"/>
      <w:r>
        <w:rPr>
          <w:rFonts w:cs="Arial" w:ascii="Arial" w:hAnsi="Arial"/>
          <w:b/>
          <w:bCs/>
          <w:color w:val="000000"/>
        </w:rPr>
        <w:t xml:space="preserve">Sistemas existentes </w:t>
      </w:r>
    </w:p>
    <w:p>
      <w:pPr>
        <w:pStyle w:val="ListParagraph"/>
        <w:widowControl w:val="false"/>
        <w:numPr>
          <w:ilvl w:val="0"/>
          <w:numId w:val="0"/>
        </w:numPr>
        <w:tabs>
          <w:tab w:val="left" w:pos="709" w:leader="none"/>
          <w:tab w:val="left" w:pos="993" w:leader="none"/>
        </w:tabs>
        <w:spacing w:lineRule="auto" w:line="360" w:before="0" w:after="0"/>
        <w:ind w:left="1430" w:hanging="0"/>
        <w:jc w:val="both"/>
        <w:outlineLvl w:val="0"/>
        <w:rPr>
          <w:rFonts w:ascii="Arial" w:hAnsi="Arial" w:cs="Arial"/>
          <w:b/>
          <w:b/>
          <w:bCs/>
          <w:color w:val="000000"/>
        </w:rPr>
      </w:pPr>
      <w:r>
        <w:rPr>
          <w:rFonts w:cs="Arial" w:ascii="Arial" w:hAnsi="Arial"/>
          <w:b/>
          <w:bCs/>
          <w:color w:val="000000"/>
        </w:rPr>
      </w:r>
    </w:p>
    <w:p>
      <w:pPr>
        <w:pStyle w:val="ListParagraph"/>
        <w:widowControl w:val="false"/>
        <w:numPr>
          <w:ilvl w:val="0"/>
          <w:numId w:val="5"/>
        </w:numPr>
        <w:tabs>
          <w:tab w:val="left" w:pos="709" w:leader="none"/>
          <w:tab w:val="left" w:pos="993" w:leader="none"/>
          <w:tab w:val="left" w:pos="1068" w:leader="none"/>
        </w:tabs>
        <w:spacing w:lineRule="auto" w:line="360" w:before="0" w:after="0"/>
        <w:ind w:left="1068" w:hanging="360"/>
        <w:jc w:val="both"/>
        <w:outlineLvl w:val="0"/>
        <w:rPr/>
      </w:pPr>
      <w:r>
        <w:rPr>
          <w:rFonts w:cs="Arial" w:ascii="Arial" w:hAnsi="Arial"/>
          <w:color w:val="000000"/>
        </w:rPr>
        <w:t xml:space="preserve">Igrejas Cloud - é uma plataforma de sistema de gestão de igrejas, onde existem vários processos para a administração de uma igreja. Fornecem relatórios sobre os serviços disponibilizados. Acesso online, sendo o acesso para qualquer dispositivo com acesso à internet. A plataforma é paga, tendo que para utilizar seus serviços necessários pagamento. Para mais informações acesse: </w:t>
      </w:r>
      <w:hyperlink r:id="rId2">
        <w:r>
          <w:rPr>
            <w:webHidden/>
            <w:rStyle w:val="LinkdaInternet"/>
            <w:rFonts w:cs="Arial" w:ascii="Arial" w:hAnsi="Arial"/>
            <w:b/>
            <w:vanish/>
            <w:color w:val="000000"/>
            <w:u w:val="none"/>
          </w:rPr>
          <w:t>https://www.igrejascloud.com.br/</w:t>
        </w:r>
      </w:hyperlink>
      <w:r>
        <w:rPr>
          <w:rFonts w:cs="Arial" w:ascii="Arial" w:hAnsi="Arial"/>
          <w:color w:val="000000"/>
        </w:rPr>
        <w:t>.</w:t>
      </w:r>
    </w:p>
    <w:p>
      <w:pPr>
        <w:pStyle w:val="ListParagraph"/>
        <w:widowControl w:val="false"/>
        <w:numPr>
          <w:ilvl w:val="0"/>
          <w:numId w:val="0"/>
        </w:numPr>
        <w:tabs>
          <w:tab w:val="left" w:pos="709" w:leader="none"/>
          <w:tab w:val="left" w:pos="993" w:leader="none"/>
        </w:tabs>
        <w:spacing w:lineRule="auto" w:line="360" w:before="0" w:after="0"/>
        <w:ind w:left="2432" w:hanging="0"/>
        <w:jc w:val="both"/>
        <w:outlineLvl w:val="0"/>
        <w:rPr>
          <w:rFonts w:ascii="Arial" w:hAnsi="Arial" w:cs="Arial"/>
          <w:color w:val="000000"/>
        </w:rPr>
      </w:pPr>
      <w:r>
        <w:rPr>
          <w:rFonts w:cs="Arial" w:ascii="Arial" w:hAnsi="Arial"/>
          <w:color w:val="000000"/>
        </w:rPr>
      </w:r>
    </w:p>
    <w:p>
      <w:pPr>
        <w:pStyle w:val="Ttulo2"/>
        <w:widowControl w:val="false"/>
        <w:numPr>
          <w:ilvl w:val="0"/>
          <w:numId w:val="5"/>
        </w:numPr>
        <w:tabs>
          <w:tab w:val="left" w:pos="709" w:leader="none"/>
          <w:tab w:val="left" w:pos="993" w:leader="none"/>
          <w:tab w:val="left" w:pos="1068" w:leader="none"/>
        </w:tabs>
        <w:spacing w:lineRule="auto" w:line="360" w:before="0" w:after="200"/>
        <w:ind w:left="1068" w:hanging="360"/>
        <w:jc w:val="both"/>
        <w:rPr/>
      </w:pPr>
      <w:r>
        <w:rPr>
          <w:rFonts w:eastAsia="Calibri" w:cs="Arial" w:ascii="Arial" w:hAnsi="Arial"/>
          <w:b w:val="false"/>
          <w:color w:val="000000"/>
          <w:szCs w:val="22"/>
        </w:rPr>
        <w:t xml:space="preserve">Sistema Prover – É outra plataforma gestão, onde fornece várias soluções para cada tipo de setor, por exemplo: Controle Financeiro, de Cadastros, de Grupos e ainda fornece um aplicativo para celulares smartphones. É uma plataforma já bem distribuída, tendo clientes em vários estados do Brasil como fora do Brasil também. A plataforma é paga, sendo não possível a utilização de seus serviços se não aderirem a um plano que eles ofereçam. Para mais informações acesse: </w:t>
      </w:r>
      <w:hyperlink r:id="rId3">
        <w:r>
          <w:rPr>
            <w:webHidden/>
            <w:rStyle w:val="LinkdaInternet"/>
            <w:rFonts w:eastAsia="Calibri" w:cs="Arial" w:ascii="Arial" w:hAnsi="Arial"/>
            <w:vanish/>
            <w:color w:val="000000"/>
            <w:szCs w:val="22"/>
            <w:u w:val="none"/>
          </w:rPr>
          <w:t>http://sistemaprover.com.br/</w:t>
        </w:r>
      </w:hyperlink>
      <w:r>
        <w:rPr>
          <w:rStyle w:val="LinkdaInternet"/>
          <w:rFonts w:eastAsia="Calibri" w:cs="Arial" w:ascii="Arial" w:hAnsi="Arial"/>
          <w:b w:val="false"/>
          <w:color w:val="000000"/>
          <w:szCs w:val="22"/>
          <w:u w:val="none"/>
        </w:rPr>
        <w:t>.</w:t>
      </w:r>
    </w:p>
    <w:p>
      <w:pPr>
        <w:pStyle w:val="ListParagraph"/>
        <w:widowControl w:val="false"/>
        <w:numPr>
          <w:ilvl w:val="0"/>
          <w:numId w:val="0"/>
        </w:numPr>
        <w:tabs>
          <w:tab w:val="left" w:pos="851" w:leader="none"/>
        </w:tabs>
        <w:spacing w:lineRule="auto" w:line="360" w:before="0" w:after="0"/>
        <w:ind w:left="720" w:hanging="0"/>
        <w:jc w:val="both"/>
        <w:outlineLvl w:val="0"/>
        <w:rPr>
          <w:rFonts w:ascii="Arial" w:hAnsi="Arial" w:cs="Arial"/>
          <w:b/>
          <w:b/>
          <w:bCs/>
          <w:color w:val="FF0000"/>
          <w:u w:val="single"/>
        </w:rPr>
      </w:pPr>
      <w:r>
        <w:rPr>
          <w:rFonts w:cs="Arial" w:ascii="Arial" w:hAnsi="Arial"/>
          <w:b/>
          <w:bCs/>
          <w:color w:val="FF0000"/>
          <w:u w:val="single"/>
        </w:rPr>
      </w:r>
    </w:p>
    <w:p>
      <w:pPr>
        <w:pStyle w:val="ListParagraph"/>
        <w:widowControl w:val="false"/>
        <w:numPr>
          <w:ilvl w:val="1"/>
          <w:numId w:val="6"/>
        </w:numPr>
        <w:tabs>
          <w:tab w:val="left" w:pos="709" w:leader="none"/>
          <w:tab w:val="left" w:pos="993" w:leader="none"/>
        </w:tabs>
        <w:spacing w:lineRule="auto" w:line="360" w:before="0" w:after="0"/>
        <w:jc w:val="both"/>
        <w:outlineLvl w:val="0"/>
        <w:rPr>
          <w:b/>
          <w:b/>
          <w:bCs/>
        </w:rPr>
      </w:pPr>
      <w:r>
        <w:rPr>
          <w:rFonts w:cs="Arial" w:ascii="Arial" w:hAnsi="Arial"/>
          <w:b/>
          <w:bCs/>
          <w:color w:val="000000"/>
        </w:rPr>
        <w:t>Escopo e não-escopo do Projeto</w:t>
      </w:r>
    </w:p>
    <w:p>
      <w:pPr>
        <w:pStyle w:val="ListParagraph"/>
        <w:widowControl w:val="false"/>
        <w:numPr>
          <w:ilvl w:val="2"/>
          <w:numId w:val="6"/>
        </w:numPr>
        <w:tabs>
          <w:tab w:val="left" w:pos="709" w:leader="none"/>
          <w:tab w:val="left" w:pos="993" w:leader="none"/>
        </w:tabs>
        <w:spacing w:lineRule="auto" w:line="360" w:before="0" w:after="0"/>
        <w:jc w:val="both"/>
        <w:outlineLvl w:val="0"/>
        <w:rPr>
          <w:b/>
          <w:b/>
          <w:bCs/>
        </w:rPr>
      </w:pPr>
      <w:r>
        <w:rPr>
          <w:rFonts w:cs="Arial" w:ascii="Arial" w:hAnsi="Arial"/>
          <w:b/>
          <w:bCs/>
          <w:color w:val="000000"/>
        </w:rPr>
        <w:t>Escopo</w:t>
      </w:r>
    </w:p>
    <w:p>
      <w:pPr>
        <w:pStyle w:val="ListParagraph"/>
        <w:widowControl w:val="false"/>
        <w:numPr>
          <w:ilvl w:val="0"/>
          <w:numId w:val="0"/>
        </w:numPr>
        <w:tabs>
          <w:tab w:val="left" w:pos="709" w:leader="none"/>
          <w:tab w:val="left" w:pos="993" w:leader="none"/>
        </w:tabs>
        <w:spacing w:lineRule="auto" w:line="360" w:before="0" w:after="0"/>
        <w:ind w:left="1288" w:hanging="0"/>
        <w:jc w:val="both"/>
        <w:outlineLvl w:val="0"/>
        <w:rPr>
          <w:b/>
          <w:b/>
          <w:bCs/>
        </w:rPr>
      </w:pPr>
      <w:r>
        <w:rPr>
          <w:b/>
          <w:bCs/>
        </w:rPr>
      </w:r>
    </w:p>
    <w:p>
      <w:pPr>
        <w:pStyle w:val="Normal"/>
        <w:widowControl w:val="false"/>
        <w:numPr>
          <w:ilvl w:val="0"/>
          <w:numId w:val="0"/>
        </w:numPr>
        <w:tabs>
          <w:tab w:val="left" w:pos="709" w:leader="none"/>
          <w:tab w:val="left" w:pos="851" w:leader="none"/>
        </w:tabs>
        <w:spacing w:lineRule="auto" w:line="360" w:before="0" w:after="0"/>
        <w:ind w:left="851" w:hanging="0"/>
        <w:jc w:val="both"/>
        <w:outlineLvl w:val="0"/>
        <w:rPr>
          <w:rFonts w:ascii="Arial" w:hAnsi="Arial" w:eastAsia="Calibri" w:cs="Arial"/>
          <w:bCs/>
          <w:color w:val="000000"/>
        </w:rPr>
      </w:pPr>
      <w:r>
        <w:rPr>
          <w:rFonts w:eastAsia="Calibri" w:cs="Arial" w:ascii="Arial" w:hAnsi="Arial"/>
          <w:bCs/>
          <w:color w:val="000000"/>
        </w:rPr>
        <w:t>Este documento aplica-se ao Sistema de Gerenciamento de grupos da Igreja “Perpetuo Socorro”, com a finalidade da gestão organizacional. Este conjunto de requisitos descreve as funcionalidades identificadas pelos stakeholders e usuários, necessárias ao atendimento das necessidades dos idealizadores dos eventos de um grupo da Igreja e que permita uma acessibilidade a todos os serviços que serão disponibilizados. Tais funcionalidades envolvem:</w:t>
      </w:r>
    </w:p>
    <w:p>
      <w:pPr>
        <w:pStyle w:val="Normal"/>
        <w:widowControl w:val="false"/>
        <w:numPr>
          <w:ilvl w:val="0"/>
          <w:numId w:val="0"/>
        </w:numPr>
        <w:tabs>
          <w:tab w:val="left" w:pos="709" w:leader="none"/>
          <w:tab w:val="left" w:pos="851" w:leader="none"/>
        </w:tabs>
        <w:spacing w:lineRule="auto" w:line="360" w:before="0" w:after="0"/>
        <w:ind w:left="851" w:hanging="0"/>
        <w:jc w:val="both"/>
        <w:outlineLvl w:val="0"/>
        <w:rPr>
          <w:rFonts w:ascii="Arial" w:hAnsi="Arial" w:eastAsia="Calibri" w:cs="Arial"/>
          <w:bCs/>
          <w:color w:val="000000"/>
        </w:rPr>
      </w:pPr>
      <w:r>
        <w:rPr>
          <w:rFonts w:eastAsia="Calibri" w:cs="Arial" w:ascii="Arial" w:hAnsi="Arial"/>
          <w:bCs/>
          <w:color w:val="000000"/>
        </w:rPr>
      </w:r>
    </w:p>
    <w:p>
      <w:pPr>
        <w:pStyle w:val="ListParagraph"/>
        <w:widowControl w:val="false"/>
        <w:numPr>
          <w:ilvl w:val="3"/>
          <w:numId w:val="7"/>
        </w:numPr>
        <w:tabs>
          <w:tab w:val="left" w:pos="709" w:leader="none"/>
          <w:tab w:val="left" w:pos="851" w:leader="none"/>
        </w:tabs>
        <w:spacing w:lineRule="auto" w:line="360" w:before="0" w:after="0"/>
        <w:jc w:val="both"/>
        <w:outlineLvl w:val="0"/>
        <w:rPr/>
      </w:pPr>
      <w:r>
        <w:rPr>
          <w:rFonts w:eastAsia="Calibri" w:cs="Arial" w:ascii="Arial" w:hAnsi="Arial"/>
          <w:bCs/>
          <w:color w:val="000000"/>
        </w:rPr>
        <w:t>Manutenção de um grupo, que contemplará cadastro, pesquisa, alteração e exclusão;</w:t>
      </w:r>
    </w:p>
    <w:p>
      <w:pPr>
        <w:pStyle w:val="ListParagraph"/>
        <w:widowControl w:val="false"/>
        <w:numPr>
          <w:ilvl w:val="0"/>
          <w:numId w:val="0"/>
        </w:numPr>
        <w:tabs>
          <w:tab w:val="left" w:pos="709" w:leader="none"/>
          <w:tab w:val="left" w:pos="851" w:leader="none"/>
        </w:tabs>
        <w:spacing w:lineRule="auto" w:line="360" w:before="0" w:after="0"/>
        <w:ind w:left="2520" w:hanging="0"/>
        <w:jc w:val="both"/>
        <w:outlineLvl w:val="0"/>
        <w:rPr>
          <w:rFonts w:ascii="Arial" w:hAnsi="Arial" w:eastAsia="Calibri" w:cs="Arial"/>
          <w:bCs/>
          <w:color w:val="000000"/>
        </w:rPr>
      </w:pPr>
      <w:r>
        <w:rPr>
          <w:rFonts w:eastAsia="Calibri" w:cs="Arial" w:ascii="Arial" w:hAnsi="Arial"/>
          <w:bCs/>
          <w:color w:val="000000"/>
        </w:rPr>
      </w:r>
    </w:p>
    <w:p>
      <w:pPr>
        <w:pStyle w:val="ListParagraph"/>
        <w:widowControl w:val="false"/>
        <w:numPr>
          <w:ilvl w:val="3"/>
          <w:numId w:val="7"/>
        </w:numPr>
        <w:tabs>
          <w:tab w:val="left" w:pos="709" w:leader="none"/>
          <w:tab w:val="left" w:pos="851" w:leader="none"/>
        </w:tabs>
        <w:spacing w:lineRule="auto" w:line="360" w:before="0" w:after="0"/>
        <w:jc w:val="both"/>
        <w:outlineLvl w:val="0"/>
        <w:rPr/>
      </w:pPr>
      <w:r>
        <w:rPr>
          <w:rFonts w:eastAsia="Calibri" w:cs="Arial" w:ascii="Arial" w:hAnsi="Arial"/>
          <w:bCs/>
          <w:color w:val="000000"/>
        </w:rPr>
        <w:t>Manutenção de pessoas, que contemplará cadastro, pesquisa, alteração e exclusão da pessoa em um grupo;</w:t>
      </w:r>
    </w:p>
    <w:p>
      <w:pPr>
        <w:pStyle w:val="ListParagraph"/>
        <w:widowControl w:val="false"/>
        <w:numPr>
          <w:ilvl w:val="0"/>
          <w:numId w:val="0"/>
        </w:numPr>
        <w:tabs>
          <w:tab w:val="left" w:pos="709" w:leader="none"/>
          <w:tab w:val="left" w:pos="851" w:leader="none"/>
        </w:tabs>
        <w:spacing w:lineRule="auto" w:line="360" w:before="0" w:after="0"/>
        <w:ind w:left="2520" w:hanging="0"/>
        <w:jc w:val="both"/>
        <w:outlineLvl w:val="0"/>
        <w:rPr>
          <w:rFonts w:ascii="Arial" w:hAnsi="Arial" w:eastAsia="Calibri" w:cs="Arial"/>
          <w:bCs/>
          <w:color w:val="000000"/>
        </w:rPr>
      </w:pPr>
      <w:r>
        <w:rPr>
          <w:rFonts w:eastAsia="Calibri" w:cs="Arial" w:ascii="Arial" w:hAnsi="Arial"/>
          <w:bCs/>
          <w:color w:val="000000"/>
        </w:rPr>
      </w:r>
    </w:p>
    <w:p>
      <w:pPr>
        <w:pStyle w:val="ListParagraph"/>
        <w:widowControl w:val="false"/>
        <w:numPr>
          <w:ilvl w:val="3"/>
          <w:numId w:val="7"/>
        </w:numPr>
        <w:tabs>
          <w:tab w:val="left" w:pos="709" w:leader="none"/>
          <w:tab w:val="left" w:pos="851" w:leader="none"/>
        </w:tabs>
        <w:spacing w:lineRule="auto" w:line="360" w:before="0" w:after="0"/>
        <w:jc w:val="both"/>
        <w:outlineLvl w:val="0"/>
        <w:rPr/>
      </w:pPr>
      <w:r>
        <w:rPr>
          <w:rFonts w:eastAsia="Calibri" w:cs="Arial" w:ascii="Arial" w:hAnsi="Arial"/>
          <w:bCs/>
          <w:color w:val="000000"/>
        </w:rPr>
        <w:t>Geração de relatórios, descrevendo a situação de pessoas e grupos no sistema, com a exibição dos relatórios poderá tomar decisões que visem um caminho melhor para os grupos;</w:t>
      </w:r>
    </w:p>
    <w:p>
      <w:pPr>
        <w:pStyle w:val="ListParagraph"/>
        <w:widowControl w:val="false"/>
        <w:numPr>
          <w:ilvl w:val="0"/>
          <w:numId w:val="0"/>
        </w:numPr>
        <w:tabs>
          <w:tab w:val="left" w:pos="709" w:leader="none"/>
          <w:tab w:val="left" w:pos="851" w:leader="none"/>
        </w:tabs>
        <w:spacing w:lineRule="auto" w:line="360" w:before="0" w:after="0"/>
        <w:ind w:left="2520" w:hanging="0"/>
        <w:jc w:val="both"/>
        <w:outlineLvl w:val="0"/>
        <w:rPr>
          <w:rFonts w:ascii="Arial" w:hAnsi="Arial" w:eastAsia="Calibri" w:cs="Arial"/>
          <w:bCs/>
          <w:color w:val="000000"/>
        </w:rPr>
      </w:pPr>
      <w:r>
        <w:rPr>
          <w:rFonts w:eastAsia="Calibri" w:cs="Arial" w:ascii="Arial" w:hAnsi="Arial"/>
          <w:bCs/>
          <w:color w:val="000000"/>
        </w:rPr>
      </w:r>
    </w:p>
    <w:p>
      <w:pPr>
        <w:pStyle w:val="ListParagraph"/>
        <w:widowControl w:val="false"/>
        <w:numPr>
          <w:ilvl w:val="3"/>
          <w:numId w:val="7"/>
        </w:numPr>
        <w:tabs>
          <w:tab w:val="left" w:pos="709" w:leader="none"/>
          <w:tab w:val="left" w:pos="851" w:leader="none"/>
        </w:tabs>
        <w:spacing w:lineRule="auto" w:line="360" w:before="0" w:after="0"/>
        <w:jc w:val="both"/>
        <w:outlineLvl w:val="0"/>
        <w:rPr>
          <w:rFonts w:ascii="Arial" w:hAnsi="Arial" w:eastAsia="Calibri" w:cs="Arial"/>
          <w:bCs/>
          <w:color w:val="000000"/>
        </w:rPr>
      </w:pPr>
      <w:r>
        <w:rPr>
          <w:rFonts w:eastAsia="Calibri" w:cs="Arial" w:ascii="Arial" w:hAnsi="Arial"/>
          <w:bCs/>
          <w:color w:val="000000"/>
        </w:rPr>
        <w:t>Geração de gráficos que melhoram a exibição dos dados contidos pela aplicação.</w:t>
      </w:r>
    </w:p>
    <w:p>
      <w:pPr>
        <w:pStyle w:val="ListParagraph"/>
        <w:rPr>
          <w:rFonts w:ascii="Arial" w:hAnsi="Arial" w:eastAsia="Calibri" w:cs="Arial"/>
          <w:bCs/>
          <w:color w:val="000000"/>
        </w:rPr>
      </w:pPr>
      <w:r>
        <w:rPr>
          <w:rFonts w:eastAsia="Calibri" w:cs="Arial" w:ascii="Arial" w:hAnsi="Arial"/>
          <w:bCs/>
          <w:color w:val="000000"/>
        </w:rPr>
      </w:r>
    </w:p>
    <w:p>
      <w:pPr>
        <w:pStyle w:val="ListParagraph"/>
        <w:widowControl w:val="false"/>
        <w:numPr>
          <w:ilvl w:val="0"/>
          <w:numId w:val="0"/>
        </w:numPr>
        <w:tabs>
          <w:tab w:val="left" w:pos="851" w:leader="none"/>
        </w:tabs>
        <w:spacing w:lineRule="auto" w:line="360" w:before="0" w:after="0"/>
        <w:ind w:left="1800" w:hanging="0"/>
        <w:jc w:val="both"/>
        <w:outlineLvl w:val="0"/>
        <w:rPr>
          <w:rFonts w:ascii="Arial" w:hAnsi="Arial" w:eastAsia="Calibri" w:cs="Arial"/>
          <w:bCs/>
          <w:color w:val="000000"/>
        </w:rPr>
      </w:pPr>
      <w:r>
        <w:rPr>
          <w:rFonts w:eastAsia="Calibri" w:cs="Arial" w:ascii="Arial" w:hAnsi="Arial"/>
          <w:bCs/>
          <w:color w:val="000000"/>
        </w:rPr>
      </w:r>
    </w:p>
    <w:p>
      <w:pPr>
        <w:pStyle w:val="ListParagraph"/>
        <w:widowControl w:val="false"/>
        <w:numPr>
          <w:ilvl w:val="1"/>
          <w:numId w:val="8"/>
        </w:numPr>
        <w:spacing w:lineRule="auto" w:line="360" w:before="0" w:after="0"/>
        <w:jc w:val="both"/>
        <w:outlineLvl w:val="0"/>
        <w:rPr>
          <w:rFonts w:ascii="Arial" w:hAnsi="Arial" w:eastAsia="Calibri" w:cs="Arial"/>
          <w:b/>
          <w:b/>
          <w:bCs/>
          <w:color w:val="000000"/>
        </w:rPr>
      </w:pPr>
      <w:r>
        <w:rPr>
          <w:rFonts w:eastAsia="Calibri" w:cs="Arial" w:ascii="Arial" w:hAnsi="Arial"/>
          <w:b/>
          <w:bCs/>
          <w:color w:val="000000"/>
        </w:rPr>
        <w:t>Não-escopo</w:t>
      </w:r>
    </w:p>
    <w:p>
      <w:pPr>
        <w:pStyle w:val="ListParagraph"/>
        <w:widowControl w:val="false"/>
        <w:numPr>
          <w:ilvl w:val="0"/>
          <w:numId w:val="0"/>
        </w:numPr>
        <w:tabs>
          <w:tab w:val="left" w:pos="709" w:leader="none"/>
          <w:tab w:val="left" w:pos="993" w:leader="none"/>
        </w:tabs>
        <w:spacing w:lineRule="auto" w:line="360" w:before="0" w:after="0"/>
        <w:ind w:left="1416" w:hanging="0"/>
        <w:jc w:val="both"/>
        <w:outlineLvl w:val="0"/>
        <w:rPr>
          <w:b/>
          <w:b/>
          <w:bCs/>
        </w:rPr>
      </w:pPr>
      <w:r>
        <w:rPr>
          <w:b/>
          <w:bCs/>
        </w:rPr>
      </w:r>
    </w:p>
    <w:p>
      <w:pPr>
        <w:pStyle w:val="ListParagraph"/>
        <w:widowControl w:val="false"/>
        <w:numPr>
          <w:ilvl w:val="0"/>
          <w:numId w:val="9"/>
        </w:numPr>
        <w:tabs>
          <w:tab w:val="left" w:pos="709" w:leader="none"/>
          <w:tab w:val="left" w:pos="851" w:leader="none"/>
          <w:tab w:val="left" w:pos="914" w:leader="none"/>
        </w:tabs>
        <w:spacing w:lineRule="auto" w:line="360" w:before="0" w:after="0"/>
        <w:ind w:left="914" w:hanging="360"/>
        <w:jc w:val="both"/>
        <w:outlineLvl w:val="0"/>
        <w:rPr/>
      </w:pPr>
      <w:r>
        <w:rPr>
          <w:rFonts w:eastAsia="Calibri" w:cs="Arial" w:ascii="Arial" w:hAnsi="Arial"/>
          <w:bCs/>
          <w:color w:val="000000"/>
        </w:rPr>
        <w:t>Não contemplará cadastro de administrador, o usuário administrador já estará disponível no banco de dados.</w:t>
      </w:r>
    </w:p>
    <w:p>
      <w:pPr>
        <w:pStyle w:val="ListParagraph"/>
        <w:widowControl w:val="false"/>
        <w:numPr>
          <w:ilvl w:val="0"/>
          <w:numId w:val="0"/>
        </w:numPr>
        <w:tabs>
          <w:tab w:val="left" w:pos="709" w:leader="none"/>
          <w:tab w:val="left" w:pos="851" w:leader="none"/>
        </w:tabs>
        <w:spacing w:lineRule="auto" w:line="360" w:before="0" w:after="0"/>
        <w:ind w:left="1994" w:hanging="0"/>
        <w:jc w:val="both"/>
        <w:outlineLvl w:val="0"/>
        <w:rPr>
          <w:rFonts w:ascii="Arial" w:hAnsi="Arial" w:eastAsia="Calibri" w:cs="Arial"/>
          <w:bCs/>
          <w:color w:val="000000"/>
        </w:rPr>
      </w:pPr>
      <w:r>
        <w:rPr>
          <w:rFonts w:eastAsia="Calibri" w:cs="Arial" w:ascii="Arial" w:hAnsi="Arial"/>
          <w:bCs/>
          <w:color w:val="000000"/>
        </w:rPr>
      </w:r>
    </w:p>
    <w:p>
      <w:pPr>
        <w:pStyle w:val="ListParagraph"/>
        <w:widowControl w:val="false"/>
        <w:numPr>
          <w:ilvl w:val="0"/>
          <w:numId w:val="9"/>
        </w:numPr>
        <w:tabs>
          <w:tab w:val="left" w:pos="709" w:leader="none"/>
          <w:tab w:val="left" w:pos="851" w:leader="none"/>
          <w:tab w:val="left" w:pos="914" w:leader="none"/>
        </w:tabs>
        <w:spacing w:lineRule="auto" w:line="360" w:before="0" w:after="0"/>
        <w:ind w:left="914" w:hanging="360"/>
        <w:jc w:val="both"/>
        <w:outlineLvl w:val="0"/>
        <w:rPr/>
      </w:pPr>
      <w:r>
        <w:rPr>
          <w:rFonts w:eastAsia="Calibri" w:cs="Arial" w:ascii="Arial" w:hAnsi="Arial"/>
          <w:bCs/>
          <w:color w:val="000000"/>
        </w:rPr>
        <w:t>Cadastro de status de grupo, também será administrado pelo banco de dados.</w:t>
      </w:r>
    </w:p>
    <w:p>
      <w:pPr>
        <w:pStyle w:val="ListParagraph"/>
        <w:widowControl w:val="false"/>
        <w:numPr>
          <w:ilvl w:val="0"/>
          <w:numId w:val="0"/>
        </w:numPr>
        <w:tabs>
          <w:tab w:val="left" w:pos="709" w:leader="none"/>
          <w:tab w:val="left" w:pos="851" w:leader="none"/>
        </w:tabs>
        <w:spacing w:lineRule="auto" w:line="360" w:before="0" w:after="0"/>
        <w:ind w:left="1994" w:hanging="0"/>
        <w:jc w:val="both"/>
        <w:outlineLvl w:val="0"/>
        <w:rPr>
          <w:rFonts w:ascii="Arial" w:hAnsi="Arial" w:eastAsia="Calibri" w:cs="Arial"/>
          <w:bCs/>
          <w:color w:val="000000"/>
        </w:rPr>
      </w:pPr>
      <w:r>
        <w:rPr>
          <w:rFonts w:eastAsia="Calibri" w:cs="Arial" w:ascii="Arial" w:hAnsi="Arial"/>
          <w:bCs/>
          <w:color w:val="000000"/>
        </w:rPr>
      </w:r>
    </w:p>
    <w:p>
      <w:pPr>
        <w:pStyle w:val="ListParagraph"/>
        <w:widowControl w:val="false"/>
        <w:numPr>
          <w:ilvl w:val="0"/>
          <w:numId w:val="9"/>
        </w:numPr>
        <w:tabs>
          <w:tab w:val="left" w:pos="709" w:leader="none"/>
          <w:tab w:val="left" w:pos="851" w:leader="none"/>
          <w:tab w:val="left" w:pos="914" w:leader="none"/>
        </w:tabs>
        <w:spacing w:lineRule="auto" w:line="360" w:before="0" w:after="0"/>
        <w:ind w:left="914" w:hanging="360"/>
        <w:jc w:val="both"/>
        <w:outlineLvl w:val="0"/>
        <w:rPr/>
      </w:pPr>
      <w:r>
        <w:rPr>
          <w:rFonts w:eastAsia="Calibri" w:cs="Arial" w:ascii="Arial" w:hAnsi="Arial"/>
          <w:bCs/>
          <w:color w:val="000000"/>
        </w:rPr>
        <w:t>Não contemplará os detalhes de informações sobre valores a serem pagos de cada evento.</w:t>
      </w:r>
    </w:p>
    <w:p>
      <w:pPr>
        <w:pStyle w:val="ListParagraph"/>
        <w:widowControl w:val="false"/>
        <w:numPr>
          <w:ilvl w:val="0"/>
          <w:numId w:val="0"/>
        </w:numPr>
        <w:tabs>
          <w:tab w:val="left" w:pos="851" w:leader="none"/>
        </w:tabs>
        <w:spacing w:lineRule="auto" w:line="360" w:before="0" w:after="0"/>
        <w:ind w:left="720" w:hanging="0"/>
        <w:jc w:val="both"/>
        <w:outlineLvl w:val="0"/>
        <w:rPr>
          <w:rFonts w:ascii="Arial" w:hAnsi="Arial" w:cs="Arial"/>
          <w:b/>
          <w:b/>
          <w:bCs/>
          <w:color w:val="FF0000"/>
          <w:u w:val="single"/>
        </w:rPr>
      </w:pPr>
      <w:r>
        <w:rPr>
          <w:rFonts w:cs="Arial" w:ascii="Arial" w:hAnsi="Arial"/>
          <w:b/>
          <w:bCs/>
          <w:color w:val="FF0000"/>
          <w:u w:val="single"/>
        </w:rPr>
      </w:r>
    </w:p>
    <w:p>
      <w:pPr>
        <w:pStyle w:val="ListParagraph"/>
        <w:widowControl w:val="false"/>
        <w:numPr>
          <w:ilvl w:val="0"/>
          <w:numId w:val="0"/>
        </w:numPr>
        <w:tabs>
          <w:tab w:val="left" w:pos="851" w:leader="none"/>
        </w:tabs>
        <w:spacing w:lineRule="auto" w:line="360" w:before="0" w:after="0"/>
        <w:ind w:left="720" w:hanging="0"/>
        <w:jc w:val="both"/>
        <w:outlineLvl w:val="0"/>
        <w:rPr>
          <w:rFonts w:ascii="Arial" w:hAnsi="Arial" w:cs="Arial"/>
          <w:b/>
          <w:b/>
          <w:bCs/>
          <w:color w:val="FF0000"/>
          <w:u w:val="single"/>
        </w:rPr>
      </w:pPr>
      <w:r>
        <w:rPr>
          <w:rFonts w:cs="Arial" w:ascii="Arial" w:hAnsi="Arial"/>
          <w:b/>
          <w:bCs/>
          <w:color w:val="FF0000"/>
          <w:u w:val="single"/>
        </w:rPr>
      </w:r>
    </w:p>
    <w:p>
      <w:pPr>
        <w:pStyle w:val="ListParagraph"/>
        <w:widowControl w:val="false"/>
        <w:numPr>
          <w:ilvl w:val="1"/>
          <w:numId w:val="6"/>
        </w:numPr>
        <w:tabs>
          <w:tab w:val="left" w:pos="851" w:leader="none"/>
        </w:tabs>
        <w:spacing w:lineRule="auto" w:line="360" w:before="0" w:after="0"/>
        <w:jc w:val="both"/>
        <w:outlineLvl w:val="0"/>
        <w:rPr>
          <w:rFonts w:ascii="Arial" w:hAnsi="Arial" w:cs="Arial"/>
          <w:b/>
          <w:b/>
          <w:bCs/>
        </w:rPr>
      </w:pPr>
      <w:r>
        <w:rPr>
          <w:rFonts w:cs="Arial" w:ascii="Arial" w:hAnsi="Arial"/>
          <w:b/>
          <w:bCs/>
          <w:color w:val="000000"/>
        </w:rPr>
        <w:t>Diferenciais do projeto</w:t>
      </w:r>
    </w:p>
    <w:p>
      <w:pPr>
        <w:pStyle w:val="ListParagraph"/>
        <w:widowControl w:val="false"/>
        <w:numPr>
          <w:ilvl w:val="0"/>
          <w:numId w:val="0"/>
        </w:numPr>
        <w:tabs>
          <w:tab w:val="left" w:pos="851" w:leader="none"/>
        </w:tabs>
        <w:spacing w:lineRule="auto" w:line="360" w:before="0" w:after="0"/>
        <w:ind w:left="1146" w:hanging="0"/>
        <w:jc w:val="both"/>
        <w:outlineLvl w:val="0"/>
        <w:rPr>
          <w:rFonts w:ascii="Arial" w:hAnsi="Arial" w:cs="Arial"/>
          <w:b/>
          <w:b/>
          <w:bCs/>
          <w:color w:val="000000"/>
        </w:rPr>
      </w:pPr>
      <w:r>
        <w:rPr>
          <w:rFonts w:cs="Arial" w:ascii="Arial" w:hAnsi="Arial"/>
          <w:b/>
          <w:bCs/>
          <w:color w:val="000000"/>
        </w:rPr>
      </w:r>
    </w:p>
    <w:p>
      <w:pPr>
        <w:pStyle w:val="ListParagraph"/>
        <w:widowControl w:val="false"/>
        <w:numPr>
          <w:ilvl w:val="0"/>
          <w:numId w:val="0"/>
        </w:numPr>
        <w:tabs>
          <w:tab w:val="left" w:pos="709" w:leader="none"/>
          <w:tab w:val="left" w:pos="993" w:leader="none"/>
        </w:tabs>
        <w:spacing w:lineRule="auto" w:line="360" w:before="0" w:after="0"/>
        <w:ind w:left="426" w:hanging="0"/>
        <w:jc w:val="both"/>
        <w:outlineLvl w:val="0"/>
        <w:rPr>
          <w:rFonts w:ascii="Arial" w:hAnsi="Arial" w:cs="Arial"/>
          <w:color w:val="000000"/>
        </w:rPr>
      </w:pPr>
      <w:r>
        <w:rPr>
          <w:rFonts w:cs="Arial" w:ascii="Arial" w:hAnsi="Arial"/>
          <w:bCs/>
          <w:color w:val="000000"/>
        </w:rPr>
        <w:tab/>
        <w:t>Só será possível com a comparação dos sistemas existentes no mercado</w:t>
      </w:r>
    </w:p>
    <w:p>
      <w:pPr>
        <w:pStyle w:val="ListParagraph"/>
        <w:widowControl w:val="false"/>
        <w:numPr>
          <w:ilvl w:val="0"/>
          <w:numId w:val="0"/>
        </w:numPr>
        <w:tabs>
          <w:tab w:val="left" w:pos="709" w:leader="none"/>
          <w:tab w:val="left" w:pos="993" w:leader="none"/>
        </w:tabs>
        <w:spacing w:lineRule="auto" w:line="360" w:before="0" w:after="0"/>
        <w:ind w:left="426" w:hanging="0"/>
        <w:jc w:val="both"/>
        <w:outlineLvl w:val="0"/>
        <w:rPr>
          <w:rFonts w:ascii="Arial" w:hAnsi="Arial" w:cs="Arial"/>
          <w:bCs/>
          <w:color w:val="000000"/>
        </w:rPr>
      </w:pPr>
      <w:r>
        <w:rPr>
          <w:rFonts w:cs="Arial" w:ascii="Arial" w:hAnsi="Arial"/>
          <w:bCs/>
          <w:color w:val="000000"/>
        </w:rPr>
        <w:t xml:space="preserve">Os sistemas </w:t>
      </w:r>
      <w:r>
        <w:rPr>
          <w:rFonts w:cs="Arial" w:ascii="Arial" w:hAnsi="Arial"/>
          <w:bCs/>
          <w:color w:val="000000"/>
          <w:u w:val="none"/>
        </w:rPr>
        <w:t>apresentados</w:t>
      </w:r>
      <w:r>
        <w:rPr>
          <w:rFonts w:cs="Arial" w:ascii="Arial" w:hAnsi="Arial"/>
          <w:bCs/>
          <w:color w:val="000000"/>
        </w:rPr>
        <w:t xml:space="preserve"> como sistemas existentes, são plataformas de gerenciamento como um todo, contemplando a maioria dos campos que uma igreja atua. </w:t>
      </w:r>
    </w:p>
    <w:p>
      <w:pPr>
        <w:pStyle w:val="ListParagraph"/>
        <w:widowControl w:val="false"/>
        <w:numPr>
          <w:ilvl w:val="0"/>
          <w:numId w:val="0"/>
        </w:numPr>
        <w:tabs>
          <w:tab w:val="left" w:pos="709" w:leader="none"/>
          <w:tab w:val="left" w:pos="993" w:leader="none"/>
        </w:tabs>
        <w:spacing w:lineRule="auto" w:line="360" w:before="0" w:after="0"/>
        <w:ind w:left="426" w:hanging="0"/>
        <w:jc w:val="both"/>
        <w:outlineLvl w:val="0"/>
        <w:rPr>
          <w:rFonts w:ascii="Arial" w:hAnsi="Arial" w:cs="Arial"/>
          <w:color w:val="000000"/>
        </w:rPr>
      </w:pPr>
      <w:r>
        <w:rPr>
          <w:rFonts w:cs="Arial" w:ascii="Arial" w:hAnsi="Arial"/>
          <w:color w:val="000000"/>
        </w:rPr>
      </w:r>
    </w:p>
    <w:p>
      <w:pPr>
        <w:pStyle w:val="ListParagraph"/>
        <w:widowControl w:val="false"/>
        <w:numPr>
          <w:ilvl w:val="0"/>
          <w:numId w:val="0"/>
        </w:numPr>
        <w:tabs>
          <w:tab w:val="left" w:pos="709" w:leader="none"/>
          <w:tab w:val="left" w:pos="993" w:leader="none"/>
        </w:tabs>
        <w:spacing w:lineRule="auto" w:line="360" w:before="0" w:after="0"/>
        <w:ind w:left="426" w:hanging="0"/>
        <w:jc w:val="both"/>
        <w:outlineLvl w:val="0"/>
        <w:rPr>
          <w:rFonts w:ascii="Arial" w:hAnsi="Arial" w:cs="Arial"/>
          <w:bCs/>
          <w:color w:val="000000"/>
        </w:rPr>
      </w:pPr>
      <w:r>
        <w:rPr>
          <w:rFonts w:cs="Arial" w:ascii="Arial" w:hAnsi="Arial"/>
          <w:bCs/>
          <w:color w:val="000000"/>
        </w:rPr>
        <w:tab/>
        <w:t xml:space="preserve">Como diferenciais, podemos citar o fato de que o sistema será gratuito e desenvolvido apenas para uma igreja. O sistema não terá gerenciamento das finanças da igreja, assim também não tendo gerenciamento do dízimo. O sistema terá envio de e-mail com relatório, tendo como objetivo apenas um foco que é o gerenciamento de grupos e pessoas. </w:t>
      </w:r>
    </w:p>
    <w:p>
      <w:pPr>
        <w:pStyle w:val="ListParagraph"/>
        <w:widowControl w:val="false"/>
        <w:numPr>
          <w:ilvl w:val="0"/>
          <w:numId w:val="0"/>
        </w:numPr>
        <w:tabs>
          <w:tab w:val="left" w:pos="709" w:leader="none"/>
          <w:tab w:val="left" w:pos="993" w:leader="none"/>
        </w:tabs>
        <w:spacing w:lineRule="auto" w:line="360" w:before="0" w:after="0"/>
        <w:ind w:left="426" w:hanging="0"/>
        <w:jc w:val="both"/>
        <w:outlineLvl w:val="0"/>
        <w:rPr>
          <w:rFonts w:ascii="Arial" w:hAnsi="Arial" w:cs="Arial"/>
          <w:bCs/>
          <w:color w:val="000000"/>
        </w:rPr>
      </w:pPr>
      <w:r>
        <w:rPr>
          <w:rFonts w:cs="Arial" w:ascii="Arial" w:hAnsi="Arial"/>
          <w:bCs/>
          <w:color w:val="000000"/>
        </w:rPr>
      </w:r>
    </w:p>
    <w:p>
      <w:pPr>
        <w:pStyle w:val="ListParagraph"/>
        <w:widowControl w:val="false"/>
        <w:numPr>
          <w:ilvl w:val="0"/>
          <w:numId w:val="0"/>
        </w:numPr>
        <w:tabs>
          <w:tab w:val="left" w:pos="709" w:leader="none"/>
          <w:tab w:val="left" w:pos="993" w:leader="none"/>
        </w:tabs>
        <w:spacing w:lineRule="auto" w:line="360" w:before="0" w:after="0"/>
        <w:ind w:left="426" w:hanging="0"/>
        <w:jc w:val="both"/>
        <w:outlineLvl w:val="0"/>
        <w:rPr>
          <w:rFonts w:ascii="Arial" w:hAnsi="Arial" w:cs="Arial"/>
          <w:bCs/>
          <w:color w:val="000000"/>
        </w:rPr>
      </w:pPr>
      <w:r>
        <w:rPr>
          <w:rFonts w:cs="Arial" w:ascii="Arial" w:hAnsi="Arial"/>
          <w:bCs/>
          <w:color w:val="000000"/>
        </w:rPr>
      </w:r>
    </w:p>
    <w:p>
      <w:pPr>
        <w:pStyle w:val="ListParagraph"/>
        <w:widowControl w:val="false"/>
        <w:numPr>
          <w:ilvl w:val="0"/>
          <w:numId w:val="0"/>
        </w:numPr>
        <w:spacing w:lineRule="auto" w:line="360" w:before="0" w:after="0"/>
        <w:ind w:left="426" w:hanging="0"/>
        <w:outlineLvl w:val="0"/>
        <w:rPr/>
      </w:pPr>
      <w:r>
        <w:rPr>
          <w:rFonts w:cs="Arial" w:ascii="Arial" w:hAnsi="Arial"/>
          <w:b/>
          <w:bCs/>
          <w:color w:val="000000"/>
        </w:rPr>
        <w:t>4.4 Aplicabilidade do Projeto</w:t>
      </w:r>
    </w:p>
    <w:p>
      <w:pPr>
        <w:pStyle w:val="ListParagraph"/>
        <w:widowControl w:val="false"/>
        <w:numPr>
          <w:ilvl w:val="0"/>
          <w:numId w:val="0"/>
        </w:numPr>
        <w:spacing w:lineRule="auto" w:line="360" w:before="0" w:after="0"/>
        <w:ind w:left="2008" w:hanging="0"/>
        <w:outlineLvl w:val="0"/>
        <w:rPr>
          <w:rFonts w:ascii="Arial" w:hAnsi="Arial" w:eastAsia="Calibri" w:cs="Arial"/>
          <w:b/>
          <w:b/>
          <w:bCs/>
          <w:color w:val="000000"/>
        </w:rPr>
      </w:pPr>
      <w:r>
        <w:rPr>
          <w:rFonts w:eastAsia="Calibri" w:cs="Arial" w:ascii="Arial" w:hAnsi="Arial"/>
          <w:b/>
          <w:bCs/>
          <w:color w:val="000000"/>
        </w:rPr>
      </w:r>
    </w:p>
    <w:p>
      <w:pPr>
        <w:pStyle w:val="ListParagraph"/>
        <w:widowControl w:val="false"/>
        <w:numPr>
          <w:ilvl w:val="0"/>
          <w:numId w:val="0"/>
        </w:numPr>
        <w:tabs>
          <w:tab w:val="left" w:pos="709" w:leader="none"/>
          <w:tab w:val="left" w:pos="851" w:leader="none"/>
        </w:tabs>
        <w:spacing w:lineRule="auto" w:line="360" w:before="0" w:after="0"/>
        <w:ind w:left="1080" w:hanging="0"/>
        <w:outlineLvl w:val="0"/>
        <w:rPr>
          <w:rFonts w:ascii="Arial" w:hAnsi="Arial" w:eastAsia="Calibri" w:cs="Arial"/>
          <w:color w:val="000000"/>
        </w:rPr>
      </w:pPr>
      <w:r>
        <w:rPr>
          <w:rFonts w:eastAsia="Calibri" w:cs="Arial" w:ascii="Arial" w:hAnsi="Arial"/>
          <w:color w:val="000000"/>
        </w:rPr>
        <w:t>O projeto visa facilitar todo o processo que os coordenadores dos grupos têm hoje, facilitando o processo de cadastro do grupo, o cadastro de pessoas para cada grupo, levantamento das pessoas de cada grupo.</w:t>
      </w:r>
    </w:p>
    <w:p>
      <w:pPr>
        <w:pStyle w:val="ListParagraph"/>
        <w:widowControl w:val="false"/>
        <w:numPr>
          <w:ilvl w:val="1"/>
          <w:numId w:val="10"/>
        </w:numPr>
        <w:spacing w:lineRule="auto" w:line="360" w:before="0" w:after="0"/>
        <w:jc w:val="both"/>
        <w:outlineLvl w:val="0"/>
        <w:rPr>
          <w:rFonts w:ascii="Arial" w:hAnsi="Arial" w:cs="Arial"/>
          <w:b/>
          <w:b/>
          <w:bCs/>
          <w:color w:val="000000"/>
        </w:rPr>
      </w:pPr>
      <w:bookmarkStart w:id="6" w:name="_Toc481092646"/>
      <w:bookmarkEnd w:id="6"/>
      <w:r>
        <w:rPr>
          <w:rFonts w:cs="Arial" w:ascii="Arial" w:hAnsi="Arial"/>
          <w:b/>
          <w:bCs/>
          <w:color w:val="000000"/>
        </w:rPr>
        <w:t>Entrevistas realizadas</w:t>
      </w:r>
    </w:p>
    <w:p>
      <w:pPr>
        <w:pStyle w:val="ListParagraph"/>
        <w:widowControl w:val="false"/>
        <w:numPr>
          <w:ilvl w:val="0"/>
          <w:numId w:val="0"/>
        </w:numPr>
        <w:spacing w:lineRule="auto" w:line="360" w:before="0" w:after="0"/>
        <w:ind w:left="1146" w:hanging="0"/>
        <w:jc w:val="both"/>
        <w:outlineLvl w:val="0"/>
        <w:rPr>
          <w:rFonts w:ascii="Arial" w:hAnsi="Arial" w:cs="Arial"/>
          <w:b/>
          <w:b/>
          <w:bCs/>
          <w:color w:val="000000"/>
        </w:rPr>
      </w:pPr>
      <w:r>
        <w:rPr>
          <w:rFonts w:cs="Arial" w:ascii="Arial" w:hAnsi="Arial"/>
          <w:b/>
          <w:bCs/>
          <w:color w:val="000000"/>
        </w:rPr>
      </w:r>
    </w:p>
    <w:p>
      <w:pPr>
        <w:pStyle w:val="ListParagraph"/>
        <w:widowControl w:val="false"/>
        <w:numPr>
          <w:ilvl w:val="0"/>
          <w:numId w:val="0"/>
        </w:numPr>
        <w:spacing w:lineRule="auto" w:line="360" w:before="0" w:after="0"/>
        <w:ind w:left="1146" w:hanging="0"/>
        <w:jc w:val="both"/>
        <w:outlineLvl w:val="0"/>
        <w:rPr>
          <w:rFonts w:ascii="Arial" w:hAnsi="Arial" w:cs="Arial"/>
          <w:bCs/>
          <w:color w:val="FF0000"/>
        </w:rPr>
      </w:pPr>
      <w:r>
        <w:rPr>
          <w:rFonts w:cs="Arial" w:ascii="Arial" w:hAnsi="Arial"/>
          <w:bCs/>
          <w:color w:val="FF0000"/>
        </w:rPr>
        <w:t>A definir</w:t>
      </w:r>
    </w:p>
    <w:p>
      <w:pPr>
        <w:pStyle w:val="ListParagraph"/>
        <w:widowControl w:val="false"/>
        <w:numPr>
          <w:ilvl w:val="0"/>
          <w:numId w:val="0"/>
        </w:numPr>
        <w:spacing w:lineRule="auto" w:line="360" w:before="0" w:after="0"/>
        <w:ind w:left="1146" w:hanging="0"/>
        <w:jc w:val="both"/>
        <w:outlineLvl w:val="0"/>
        <w:rPr>
          <w:rFonts w:ascii="Arial" w:hAnsi="Arial" w:cs="Arial"/>
          <w:b/>
          <w:b/>
          <w:bCs/>
          <w:color w:val="000000"/>
        </w:rPr>
      </w:pPr>
      <w:r>
        <w:rPr>
          <w:rFonts w:cs="Arial" w:ascii="Arial" w:hAnsi="Arial"/>
          <w:b/>
          <w:bCs/>
          <w:color w:val="000000"/>
        </w:rPr>
      </w:r>
    </w:p>
    <w:p>
      <w:pPr>
        <w:pStyle w:val="ListParagraph"/>
        <w:widowControl w:val="false"/>
        <w:numPr>
          <w:ilvl w:val="1"/>
          <w:numId w:val="10"/>
        </w:numPr>
        <w:spacing w:lineRule="auto" w:line="360" w:before="0" w:after="0"/>
        <w:jc w:val="both"/>
        <w:outlineLvl w:val="0"/>
        <w:rPr>
          <w:rFonts w:ascii="Arial" w:hAnsi="Arial" w:cs="Arial"/>
          <w:b/>
          <w:b/>
          <w:bCs/>
          <w:color w:val="000000"/>
        </w:rPr>
      </w:pPr>
      <w:r>
        <w:rPr>
          <w:rFonts w:cs="Arial" w:ascii="Arial" w:hAnsi="Arial"/>
          <w:b/>
          <w:bCs/>
          <w:color w:val="000000"/>
        </w:rPr>
        <w:t>Proposta de solução</w:t>
      </w:r>
    </w:p>
    <w:p>
      <w:pPr>
        <w:pStyle w:val="ListParagraph"/>
        <w:widowControl w:val="false"/>
        <w:numPr>
          <w:ilvl w:val="0"/>
          <w:numId w:val="0"/>
        </w:numPr>
        <w:spacing w:lineRule="auto" w:line="360" w:before="0" w:after="0"/>
        <w:ind w:left="1146" w:hanging="0"/>
        <w:jc w:val="both"/>
        <w:outlineLvl w:val="0"/>
        <w:rPr>
          <w:rFonts w:ascii="Arial" w:hAnsi="Arial" w:cs="Arial"/>
          <w:b/>
          <w:b/>
          <w:bCs/>
          <w:color w:val="000000"/>
        </w:rPr>
      </w:pPr>
      <w:r>
        <w:rPr>
          <w:rFonts w:cs="Arial" w:ascii="Arial" w:hAnsi="Arial"/>
          <w:b/>
          <w:bCs/>
          <w:color w:val="000000"/>
        </w:rPr>
      </w:r>
    </w:p>
    <w:p>
      <w:pPr>
        <w:pStyle w:val="Normal"/>
        <w:widowControl w:val="false"/>
        <w:numPr>
          <w:ilvl w:val="0"/>
          <w:numId w:val="0"/>
        </w:numPr>
        <w:spacing w:lineRule="auto" w:line="360" w:before="0" w:after="0"/>
        <w:ind w:left="284" w:firstLine="425"/>
        <w:jc w:val="both"/>
        <w:outlineLvl w:val="0"/>
        <w:rPr/>
      </w:pPr>
      <w:r>
        <w:rPr>
          <w:rFonts w:cs="Arial" w:ascii="Arial" w:hAnsi="Arial"/>
          <w:bCs/>
        </w:rPr>
        <w:t xml:space="preserve">Para o desenvolvimento do processo de automatização </w:t>
      </w:r>
      <w:del w:id="0" w:author="Caic Souza Passos" w:date="2017-09-12T16:39:00Z">
        <w:r>
          <w:rPr>
            <w:rFonts w:cs="Arial" w:ascii="Arial" w:hAnsi="Arial"/>
            <w:bCs/>
          </w:rPr>
          <w:delText xml:space="preserve">do processo </w:delText>
        </w:r>
      </w:del>
      <w:r>
        <w:rPr>
          <w:rFonts w:cs="Arial" w:ascii="Arial" w:hAnsi="Arial"/>
          <w:bCs/>
        </w:rPr>
        <w:t>de cadastro de grupos, foi projetado um sistema que fornecerá as funcionalidades que atualmente são manuais, via computador ou qualquer dispositivo com internet.</w:t>
      </w:r>
    </w:p>
    <w:p>
      <w:pPr>
        <w:pStyle w:val="Normal"/>
        <w:widowControl w:val="false"/>
        <w:numPr>
          <w:ilvl w:val="0"/>
          <w:numId w:val="0"/>
        </w:numPr>
        <w:spacing w:lineRule="auto" w:line="360" w:before="0" w:after="0"/>
        <w:ind w:left="284" w:firstLine="425"/>
        <w:jc w:val="both"/>
        <w:outlineLvl w:val="0"/>
        <w:rPr>
          <w:rFonts w:ascii="Arial" w:hAnsi="Arial" w:cs="Arial"/>
          <w:bCs/>
        </w:rPr>
      </w:pPr>
      <w:r>
        <w:rPr>
          <w:rFonts w:cs="Arial" w:ascii="Arial" w:hAnsi="Arial"/>
          <w:bCs/>
        </w:rPr>
      </w:r>
    </w:p>
    <w:p>
      <w:pPr>
        <w:pStyle w:val="Normal"/>
        <w:widowControl w:val="false"/>
        <w:numPr>
          <w:ilvl w:val="0"/>
          <w:numId w:val="0"/>
        </w:numPr>
        <w:spacing w:lineRule="auto" w:line="360" w:before="0" w:after="0"/>
        <w:ind w:left="284" w:firstLine="425"/>
        <w:jc w:val="both"/>
        <w:outlineLvl w:val="0"/>
        <w:rPr>
          <w:rFonts w:ascii="Arial" w:hAnsi="Arial" w:cs="Arial"/>
          <w:bCs/>
        </w:rPr>
      </w:pPr>
      <w:r>
        <w:rPr>
          <w:rFonts w:cs="Arial" w:ascii="Arial" w:hAnsi="Arial"/>
          <w:bCs/>
        </w:rPr>
        <w:t>No projeto do sistema utilizaremos a metodologia “Iterativo e Incremental”, onde um projeto grande se pode dividir em vários projetos menores.</w:t>
      </w:r>
    </w:p>
    <w:p>
      <w:pPr>
        <w:pStyle w:val="Normal"/>
        <w:widowControl w:val="false"/>
        <w:numPr>
          <w:ilvl w:val="0"/>
          <w:numId w:val="0"/>
        </w:numPr>
        <w:spacing w:lineRule="auto" w:line="360" w:before="0" w:after="0"/>
        <w:jc w:val="both"/>
        <w:outlineLvl w:val="0"/>
        <w:rPr>
          <w:rFonts w:ascii="Arial" w:hAnsi="Arial" w:cs="Arial"/>
          <w:bCs/>
        </w:rPr>
      </w:pPr>
      <w:r>
        <w:rPr>
          <w:rFonts w:cs="Arial" w:ascii="Arial" w:hAnsi="Arial"/>
          <w:bCs/>
        </w:rPr>
      </w:r>
    </w:p>
    <w:p>
      <w:pPr>
        <w:pStyle w:val="Normal"/>
        <w:widowControl w:val="false"/>
        <w:numPr>
          <w:ilvl w:val="0"/>
          <w:numId w:val="0"/>
        </w:numPr>
        <w:spacing w:lineRule="auto" w:line="360" w:before="0" w:after="0"/>
        <w:ind w:left="284" w:firstLine="425"/>
        <w:jc w:val="both"/>
        <w:outlineLvl w:val="0"/>
        <w:rPr>
          <w:rFonts w:ascii="Arial" w:hAnsi="Arial" w:cs="Arial"/>
          <w:bCs/>
        </w:rPr>
      </w:pPr>
      <w:r>
        <w:rPr>
          <w:rFonts w:cs="Arial" w:ascii="Arial" w:hAnsi="Arial"/>
          <w:bCs/>
        </w:rPr>
        <w:t>Em cada pequena parte do sistema é feita uma iteração. A iteração segue o modelo sequencial tradicional, com identificação de necessidades, análise, projeto, implementação e testes. A cada iteração o sistema é incrementado até que o ciclo de desenvolvimento do aplicativo termine. Nesse ponto, um novo ciclo de desenvolvimento pode ser iniciado.</w:t>
      </w:r>
    </w:p>
    <w:p>
      <w:pPr>
        <w:pStyle w:val="Normal"/>
        <w:widowControl w:val="false"/>
        <w:numPr>
          <w:ilvl w:val="0"/>
          <w:numId w:val="0"/>
        </w:numPr>
        <w:spacing w:lineRule="auto" w:line="360" w:before="0" w:after="0"/>
        <w:ind w:left="284" w:firstLine="425"/>
        <w:jc w:val="both"/>
        <w:outlineLvl w:val="0"/>
        <w:rPr>
          <w:rFonts w:ascii="Arial" w:hAnsi="Arial" w:cs="Arial"/>
          <w:bCs/>
        </w:rPr>
      </w:pPr>
      <w:r>
        <w:rPr>
          <w:rFonts w:cs="Arial" w:ascii="Arial" w:hAnsi="Arial"/>
          <w:bCs/>
        </w:rPr>
      </w:r>
    </w:p>
    <w:p>
      <w:pPr>
        <w:pStyle w:val="Normal"/>
        <w:widowControl w:val="false"/>
        <w:numPr>
          <w:ilvl w:val="0"/>
          <w:numId w:val="0"/>
        </w:numPr>
        <w:spacing w:lineRule="auto" w:line="360" w:before="0" w:after="0"/>
        <w:ind w:left="284" w:firstLine="425"/>
        <w:jc w:val="both"/>
        <w:outlineLvl w:val="0"/>
        <w:rPr/>
      </w:pPr>
      <w:r>
        <w:rPr>
          <w:rFonts w:cs="Arial" w:ascii="Arial" w:hAnsi="Arial"/>
          <w:bCs/>
        </w:rPr>
        <w:t>Tendo uma maneira de desenvolver as etapas através de várias iterações que vão incrementando o projeto até que se chegue a um objetivo</w:t>
      </w:r>
      <w:ins w:id="1" w:author="Caic Souza Passos" w:date="2017-09-12T16:39:00Z">
        <w:r>
          <w:rPr>
            <w:rFonts w:cs="Arial" w:ascii="Arial" w:hAnsi="Arial"/>
            <w:bCs/>
          </w:rPr>
          <w:t>,</w:t>
        </w:r>
      </w:ins>
      <w:r>
        <w:rPr>
          <w:rFonts w:cs="Arial" w:ascii="Arial" w:hAnsi="Arial"/>
          <w:bCs/>
        </w:rPr>
        <w:t xml:space="preserve"> é bem mais prático pois a cada implementação de uma parte do sistema, várias outras podem surgir.</w:t>
      </w:r>
    </w:p>
    <w:p>
      <w:pPr>
        <w:pStyle w:val="Normal"/>
        <w:widowControl w:val="false"/>
        <w:numPr>
          <w:ilvl w:val="0"/>
          <w:numId w:val="0"/>
        </w:numPr>
        <w:spacing w:lineRule="auto" w:line="360" w:before="0" w:after="0"/>
        <w:ind w:left="284" w:firstLine="425"/>
        <w:jc w:val="both"/>
        <w:outlineLvl w:val="0"/>
        <w:rPr>
          <w:rFonts w:ascii="Arial" w:hAnsi="Arial" w:cs="Arial"/>
          <w:bCs/>
        </w:rPr>
      </w:pPr>
      <w:r>
        <w:rPr>
          <w:rFonts w:cs="Arial" w:ascii="Arial" w:hAnsi="Arial"/>
          <w:bCs/>
        </w:rPr>
      </w:r>
    </w:p>
    <w:p>
      <w:pPr>
        <w:pStyle w:val="Normal"/>
        <w:widowControl w:val="false"/>
        <w:numPr>
          <w:ilvl w:val="0"/>
          <w:numId w:val="0"/>
        </w:numPr>
        <w:spacing w:lineRule="auto" w:line="360" w:before="0" w:after="0"/>
        <w:ind w:left="284" w:firstLine="425"/>
        <w:jc w:val="both"/>
        <w:outlineLvl w:val="0"/>
        <w:rPr>
          <w:rFonts w:ascii="Arial" w:hAnsi="Arial" w:cs="Arial"/>
          <w:bCs/>
        </w:rPr>
      </w:pPr>
      <w:ins w:id="2" w:author="Caic Souza Passos" w:date="2017-09-12T16:39:00Z">
        <w:r>
          <w:rPr>
            <w:rFonts w:cs="Arial" w:ascii="Arial" w:hAnsi="Arial"/>
            <w:bCs/>
          </w:rPr>
          <w:t>Tecnologias utilizadas</w:t>
        </w:r>
      </w:ins>
      <w:del w:id="3" w:author="Caic Souza Passos" w:date="2017-09-12T16:39:00Z">
        <w:r>
          <w:rPr>
            <w:rFonts w:cs="Arial" w:ascii="Arial" w:hAnsi="Arial"/>
            <w:bCs/>
          </w:rPr>
          <w:delText>Tecnologia utilizados</w:delText>
        </w:r>
      </w:del>
      <w:r>
        <w:rPr>
          <w:rFonts w:cs="Arial" w:ascii="Arial" w:hAnsi="Arial"/>
          <w:bCs/>
        </w:rPr>
        <w:t xml:space="preserve"> para o desenvolvimento do projeto:</w:t>
      </w:r>
    </w:p>
    <w:p>
      <w:pPr>
        <w:pStyle w:val="ListParagraph"/>
        <w:widowControl w:val="false"/>
        <w:numPr>
          <w:ilvl w:val="0"/>
          <w:numId w:val="11"/>
        </w:numPr>
        <w:spacing w:lineRule="auto" w:line="360" w:before="0" w:after="0"/>
        <w:jc w:val="both"/>
        <w:outlineLvl w:val="0"/>
        <w:rPr>
          <w:rFonts w:ascii="Arial" w:hAnsi="Arial" w:cs="Arial"/>
          <w:bCs/>
        </w:rPr>
      </w:pPr>
      <w:r>
        <w:rPr>
          <w:rFonts w:cs="Arial" w:ascii="Arial" w:hAnsi="Arial"/>
          <w:bCs/>
        </w:rPr>
        <w:t>Java – A plataforma utilizada será em Java, contendo também vários componentes do JavaEE.</w:t>
      </w:r>
    </w:p>
    <w:p>
      <w:pPr>
        <w:pStyle w:val="NormalWeb"/>
        <w:numPr>
          <w:ilvl w:val="0"/>
          <w:numId w:val="11"/>
        </w:numPr>
        <w:shd w:val="clear" w:color="auto" w:fill="FFFFFF"/>
        <w:spacing w:beforeAutospacing="0" w:before="240" w:afterAutospacing="0" w:after="240"/>
        <w:rPr>
          <w:rFonts w:ascii="Arial" w:hAnsi="Arial" w:eastAsia="Calibri" w:cs="Arial" w:eastAsiaTheme="minorHAnsi"/>
          <w:bCs/>
          <w:sz w:val="22"/>
          <w:szCs w:val="22"/>
          <w:lang w:eastAsia="en-US"/>
        </w:rPr>
      </w:pPr>
      <w:r>
        <w:rPr>
          <w:rFonts w:eastAsia="Calibri" w:cs="Arial" w:ascii="Arial" w:hAnsi="Arial" w:eastAsiaTheme="minorHAnsi"/>
          <w:bCs/>
          <w:sz w:val="22"/>
          <w:szCs w:val="22"/>
          <w:lang w:eastAsia="en-US"/>
        </w:rPr>
        <w:t>CDI – Será utilizado como contexto de dependência, muito versátil e fácil de se utilizar, sendo ainda a padrão do JavaEE.</w:t>
      </w:r>
    </w:p>
    <w:p>
      <w:pPr>
        <w:pStyle w:val="NormalWeb"/>
        <w:numPr>
          <w:ilvl w:val="0"/>
          <w:numId w:val="11"/>
        </w:numPr>
        <w:shd w:val="clear" w:color="auto" w:fill="FFFFFF"/>
        <w:spacing w:beforeAutospacing="0" w:before="240" w:afterAutospacing="0" w:after="240"/>
        <w:rPr>
          <w:rFonts w:ascii="Arial" w:hAnsi="Arial" w:eastAsia="Calibri" w:cs="Arial" w:eastAsiaTheme="minorHAnsi"/>
          <w:bCs/>
          <w:sz w:val="22"/>
          <w:szCs w:val="22"/>
          <w:lang w:eastAsia="en-US"/>
        </w:rPr>
      </w:pPr>
      <w:r>
        <w:rPr>
          <w:rFonts w:eastAsia="Calibri" w:cs="Arial" w:ascii="Arial" w:hAnsi="Arial" w:eastAsiaTheme="minorHAnsi"/>
          <w:bCs/>
          <w:sz w:val="22"/>
          <w:szCs w:val="22"/>
          <w:lang w:eastAsia="en-US"/>
        </w:rPr>
        <w:t>JSF – Framework MVC padrão do JavaEE, que fornece um processo de desenvolvimento muito rápido e robusto.</w:t>
      </w:r>
    </w:p>
    <w:p>
      <w:pPr>
        <w:pStyle w:val="NormalWeb"/>
        <w:numPr>
          <w:ilvl w:val="0"/>
          <w:numId w:val="11"/>
        </w:numPr>
        <w:shd w:val="clear" w:color="auto" w:fill="FFFFFF"/>
        <w:spacing w:beforeAutospacing="0" w:before="240" w:afterAutospacing="0" w:after="240"/>
        <w:rPr>
          <w:rFonts w:ascii="Arial" w:hAnsi="Arial" w:eastAsia="Calibri" w:cs="Arial" w:eastAsiaTheme="minorHAnsi"/>
          <w:bCs/>
          <w:sz w:val="22"/>
          <w:szCs w:val="22"/>
          <w:lang w:eastAsia="en-US"/>
        </w:rPr>
      </w:pPr>
      <w:r>
        <w:rPr>
          <w:rFonts w:eastAsia="Calibri" w:cs="Arial" w:ascii="Arial" w:hAnsi="Arial" w:eastAsiaTheme="minorHAnsi"/>
          <w:bCs/>
          <w:sz w:val="22"/>
          <w:szCs w:val="22"/>
          <w:lang w:eastAsia="en-US"/>
        </w:rPr>
        <w:t>Hibernate – Framework de persistência de dados onde tem um mercado muito estável, sendo utilizado em quase todo projeto Java.</w:t>
      </w:r>
    </w:p>
    <w:p>
      <w:pPr>
        <w:pStyle w:val="NormalWeb"/>
        <w:numPr>
          <w:ilvl w:val="0"/>
          <w:numId w:val="11"/>
        </w:numPr>
        <w:shd w:val="clear" w:color="auto" w:fill="FFFFFF"/>
        <w:spacing w:beforeAutospacing="0" w:before="240" w:afterAutospacing="0" w:after="240"/>
        <w:rPr>
          <w:rFonts w:ascii="Arial" w:hAnsi="Arial" w:eastAsia="Calibri" w:cs="Arial" w:eastAsiaTheme="minorHAnsi"/>
          <w:bCs/>
          <w:sz w:val="22"/>
          <w:szCs w:val="22"/>
          <w:lang w:eastAsia="en-US"/>
        </w:rPr>
      </w:pPr>
      <w:r>
        <w:rPr>
          <w:rFonts w:eastAsia="Calibri" w:cs="Arial" w:ascii="Arial" w:hAnsi="Arial" w:eastAsiaTheme="minorHAnsi"/>
          <w:bCs/>
          <w:sz w:val="22"/>
          <w:szCs w:val="22"/>
          <w:lang w:eastAsia="en-US"/>
        </w:rPr>
        <w:t>Primefaces – Framework que contém vários componentes já prontos para utilização fornecendo uma experiência muita rica ao usuário.</w:t>
      </w:r>
    </w:p>
    <w:p>
      <w:pPr>
        <w:pStyle w:val="ListParagraph"/>
        <w:widowControl w:val="false"/>
        <w:numPr>
          <w:ilvl w:val="0"/>
          <w:numId w:val="11"/>
        </w:numPr>
        <w:tabs>
          <w:tab w:val="left" w:pos="709" w:leader="none"/>
          <w:tab w:val="left" w:pos="851" w:leader="none"/>
        </w:tabs>
        <w:spacing w:lineRule="auto" w:line="360" w:before="0" w:after="0"/>
        <w:outlineLvl w:val="0"/>
        <w:rPr>
          <w:color w:val="00000A"/>
        </w:rPr>
      </w:pPr>
      <w:r>
        <w:rPr>
          <w:rFonts w:cs="Arial" w:ascii="Arial" w:hAnsi="Arial"/>
          <w:bCs/>
        </w:rPr>
        <w:t>Tomcat – Servidor servlet muito leve para aplicações Java, o Tomcat não é um servidor Full JavaEE, que fornece todos os serviços que o Java tem disponível, mas um servidor servlet que para o projeto se encaixa muito bem, pois o sistema não utilizará todos os recursos do JavaEE.</w:t>
      </w:r>
    </w:p>
    <w:p>
      <w:pPr>
        <w:pStyle w:val="ListParagraph"/>
        <w:widowControl w:val="false"/>
        <w:numPr>
          <w:ilvl w:val="0"/>
          <w:numId w:val="0"/>
        </w:numPr>
        <w:tabs>
          <w:tab w:val="left" w:pos="709" w:leader="none"/>
          <w:tab w:val="left" w:pos="993" w:leader="none"/>
        </w:tabs>
        <w:spacing w:lineRule="auto" w:line="360" w:before="0" w:after="0"/>
        <w:ind w:left="426" w:hanging="0"/>
        <w:jc w:val="both"/>
        <w:outlineLvl w:val="0"/>
        <w:rPr>
          <w:rFonts w:ascii="Arial" w:hAnsi="Arial" w:cs="Arial"/>
          <w:color w:val="000000"/>
        </w:rPr>
      </w:pPr>
      <w:r>
        <w:rPr>
          <w:rFonts w:cs="Arial" w:ascii="Arial" w:hAnsi="Arial"/>
          <w:color w:val="000000"/>
        </w:rPr>
      </w:r>
    </w:p>
    <w:p>
      <w:pPr>
        <w:pStyle w:val="ListParagraph"/>
        <w:widowControl w:val="false"/>
        <w:numPr>
          <w:ilvl w:val="2"/>
          <w:numId w:val="10"/>
        </w:numPr>
        <w:tabs>
          <w:tab w:val="left" w:pos="993" w:leader="none"/>
        </w:tabs>
        <w:spacing w:lineRule="auto" w:line="360" w:before="0" w:after="0"/>
        <w:jc w:val="both"/>
        <w:outlineLvl w:val="0"/>
        <w:rPr>
          <w:rFonts w:ascii="Arial" w:hAnsi="Arial" w:cs="Arial"/>
          <w:bCs/>
        </w:rPr>
      </w:pPr>
      <w:r>
        <w:rPr>
          <w:rFonts w:cs="Arial" w:ascii="Arial" w:hAnsi="Arial"/>
          <w:bCs/>
        </w:rPr>
        <w:t>Regras de Negócio (RN)</w:t>
      </w:r>
    </w:p>
    <w:tbl>
      <w:tblPr>
        <w:tblW w:w="9072" w:type="dxa"/>
        <w:jc w:val="left"/>
        <w:tblInd w:w="541" w:type="dxa"/>
        <w:tblBorders>
          <w:bottom w:val="single" w:sz="4" w:space="0" w:color="00000A"/>
          <w:insideH w:val="single" w:sz="4" w:space="0" w:color="00000A"/>
        </w:tblBorders>
        <w:tblCellMar>
          <w:top w:w="55" w:type="dxa"/>
          <w:left w:w="55" w:type="dxa"/>
          <w:bottom w:w="55" w:type="dxa"/>
          <w:right w:w="55" w:type="dxa"/>
        </w:tblCellMar>
        <w:tblLook w:firstRow="1" w:noVBand="1" w:lastRow="0" w:firstColumn="1" w:lastColumn="0" w:noHBand="0" w:val="04a0"/>
      </w:tblPr>
      <w:tblGrid>
        <w:gridCol w:w="1560"/>
        <w:gridCol w:w="7511"/>
      </w:tblGrid>
      <w:tr>
        <w:trPr>
          <w:trHeight w:val="85" w:hRule="exact"/>
          <w:cantSplit w:val="true"/>
        </w:trPr>
        <w:tc>
          <w:tcPr>
            <w:tcW w:w="9071" w:type="dxa"/>
            <w:gridSpan w:val="2"/>
            <w:tcBorders>
              <w:bottom w:val="single" w:sz="4" w:space="0" w:color="00000A"/>
              <w:insideH w:val="single" w:sz="4" w:space="0" w:color="00000A"/>
            </w:tcBorders>
            <w:shd w:color="auto" w:fill="auto" w:val="clear"/>
            <w:vAlign w:val="center"/>
          </w:tcPr>
          <w:p>
            <w:pPr>
              <w:pStyle w:val="Contedodatabela"/>
              <w:keepNext/>
              <w:rPr>
                <w:rFonts w:ascii="Times New Roman" w:hAnsi="Times New Roman"/>
                <w:sz w:val="24"/>
              </w:rPr>
            </w:pPr>
            <w:r>
              <w:rPr>
                <w:rFonts w:ascii="Times New Roman" w:hAnsi="Times New Roman"/>
                <w:sz w:val="24"/>
              </w:rPr>
            </w:r>
          </w:p>
        </w:tc>
      </w:tr>
      <w:tr>
        <w:trPr>
          <w:cantSplit w:val="true"/>
        </w:trPr>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top w:w="28" w:type="dxa"/>
              <w:left w:w="32" w:type="dxa"/>
              <w:bottom w:w="28" w:type="dxa"/>
              <w:right w:w="57" w:type="dxa"/>
            </w:tcMar>
          </w:tcPr>
          <w:p>
            <w:pPr>
              <w:pStyle w:val="Contedodatabela"/>
              <w:rPr>
                <w:rFonts w:ascii="Times New Roman" w:hAnsi="Times New Roman"/>
                <w:b/>
                <w:b/>
                <w:bCs/>
                <w:sz w:val="24"/>
              </w:rPr>
            </w:pPr>
            <w:r>
              <w:rPr>
                <w:rFonts w:ascii="Times New Roman" w:hAnsi="Times New Roman"/>
                <w:b/>
                <w:bCs/>
                <w:sz w:val="24"/>
              </w:rPr>
              <w:t>Código</w:t>
            </w:r>
          </w:p>
        </w:tc>
        <w:tc>
          <w:tcPr>
            <w:tcW w:w="75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top w:w="28" w:type="dxa"/>
              <w:left w:w="32" w:type="dxa"/>
              <w:bottom w:w="28" w:type="dxa"/>
              <w:right w:w="57" w:type="dxa"/>
            </w:tcMar>
          </w:tcPr>
          <w:p>
            <w:pPr>
              <w:pStyle w:val="Contedodatabela"/>
              <w:rPr>
                <w:rFonts w:ascii="Times New Roman" w:hAnsi="Times New Roman"/>
                <w:b/>
                <w:b/>
                <w:bCs/>
                <w:sz w:val="24"/>
              </w:rPr>
            </w:pPr>
            <w:r>
              <w:rPr>
                <w:rFonts w:ascii="Times New Roman" w:hAnsi="Times New Roman"/>
                <w:b/>
                <w:bCs/>
                <w:sz w:val="24"/>
              </w:rPr>
              <w:t>Descrição</w:t>
            </w:r>
          </w:p>
        </w:tc>
      </w:tr>
      <w:tr>
        <w:trPr>
          <w:cantSplit w:val="true"/>
        </w:trPr>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28" w:type="dxa"/>
              <w:left w:w="32" w:type="dxa"/>
              <w:bottom w:w="28" w:type="dxa"/>
              <w:right w:w="57" w:type="dxa"/>
            </w:tcMar>
          </w:tcPr>
          <w:p>
            <w:pPr>
              <w:pStyle w:val="Contedodatabela"/>
              <w:rPr/>
            </w:pPr>
            <w:r>
              <w:rPr>
                <w:rFonts w:ascii="Times New Roman" w:hAnsi="Times New Roman"/>
                <w:bCs/>
                <w:sz w:val="24"/>
              </w:rPr>
              <w:t>RN001</w:t>
            </w:r>
          </w:p>
        </w:tc>
        <w:tc>
          <w:tcPr>
            <w:tcW w:w="75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28" w:type="dxa"/>
              <w:left w:w="32" w:type="dxa"/>
              <w:bottom w:w="28" w:type="dxa"/>
              <w:right w:w="57" w:type="dxa"/>
            </w:tcMar>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nome do grupo deve ser informado ao ser cadastrado ou editado.</w:t>
            </w:r>
          </w:p>
        </w:tc>
      </w:tr>
      <w:tr>
        <w:trPr>
          <w:cantSplit w:val="true"/>
        </w:trPr>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28" w:type="dxa"/>
              <w:left w:w="32" w:type="dxa"/>
              <w:bottom w:w="28" w:type="dxa"/>
              <w:right w:w="57" w:type="dxa"/>
            </w:tcMar>
          </w:tcPr>
          <w:p>
            <w:pPr>
              <w:pStyle w:val="Contedodatabela"/>
              <w:rPr>
                <w:rFonts w:ascii="Times New Roman" w:hAnsi="Times New Roman"/>
                <w:bCs/>
                <w:sz w:val="24"/>
              </w:rPr>
            </w:pPr>
            <w:r>
              <w:rPr>
                <w:rFonts w:ascii="Times New Roman" w:hAnsi="Times New Roman"/>
                <w:bCs/>
                <w:sz w:val="24"/>
              </w:rPr>
              <w:t>RN002</w:t>
            </w:r>
          </w:p>
        </w:tc>
        <w:tc>
          <w:tcPr>
            <w:tcW w:w="75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28" w:type="dxa"/>
              <w:left w:w="32" w:type="dxa"/>
              <w:bottom w:w="28" w:type="dxa"/>
              <w:right w:w="57" w:type="dxa"/>
            </w:tcMar>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grupo deve estar vinculado a algum status grupo.</w:t>
            </w:r>
          </w:p>
        </w:tc>
      </w:tr>
      <w:tr>
        <w:trPr>
          <w:cantSplit w:val="true"/>
        </w:trPr>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28" w:type="dxa"/>
              <w:left w:w="32" w:type="dxa"/>
              <w:bottom w:w="28" w:type="dxa"/>
              <w:right w:w="57" w:type="dxa"/>
            </w:tcMar>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RN003</w:t>
            </w:r>
          </w:p>
        </w:tc>
        <w:tc>
          <w:tcPr>
            <w:tcW w:w="75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28" w:type="dxa"/>
              <w:left w:w="32" w:type="dxa"/>
              <w:bottom w:w="28" w:type="dxa"/>
              <w:right w:w="57" w:type="dxa"/>
            </w:tcMar>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sistema não aceitará efetuar cadastro de um e-mail já cadastrado.</w:t>
            </w:r>
          </w:p>
        </w:tc>
      </w:tr>
      <w:tr>
        <w:trPr>
          <w:cantSplit w:val="true"/>
        </w:trPr>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28" w:type="dxa"/>
              <w:left w:w="32" w:type="dxa"/>
              <w:bottom w:w="28" w:type="dxa"/>
              <w:right w:w="57" w:type="dxa"/>
            </w:tcMar>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RN004</w:t>
            </w:r>
          </w:p>
        </w:tc>
        <w:tc>
          <w:tcPr>
            <w:tcW w:w="75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28" w:type="dxa"/>
              <w:left w:w="32" w:type="dxa"/>
              <w:bottom w:w="28" w:type="dxa"/>
              <w:right w:w="57" w:type="dxa"/>
            </w:tcMar>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sistema deverá excluir todos os dados solicitados.</w:t>
            </w:r>
          </w:p>
        </w:tc>
      </w:tr>
      <w:tr>
        <w:trPr>
          <w:cantSplit w:val="true"/>
        </w:trPr>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28" w:type="dxa"/>
              <w:left w:w="32" w:type="dxa"/>
              <w:bottom w:w="28" w:type="dxa"/>
              <w:right w:w="57" w:type="dxa"/>
            </w:tcMar>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RN005</w:t>
            </w:r>
          </w:p>
        </w:tc>
        <w:tc>
          <w:tcPr>
            <w:tcW w:w="75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28" w:type="dxa"/>
              <w:left w:w="32" w:type="dxa"/>
              <w:bottom w:w="28" w:type="dxa"/>
              <w:right w:w="57" w:type="dxa"/>
            </w:tcMar>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sistema exige o preenchimento de todos os dados quando efetuado inclusão ou alteração de informações.</w:t>
            </w:r>
          </w:p>
        </w:tc>
      </w:tr>
      <w:tr>
        <w:trPr>
          <w:cantSplit w:val="true"/>
        </w:trPr>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28" w:type="dxa"/>
              <w:left w:w="32" w:type="dxa"/>
              <w:bottom w:w="28" w:type="dxa"/>
              <w:right w:w="57" w:type="dxa"/>
            </w:tcMar>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RN006</w:t>
            </w:r>
          </w:p>
        </w:tc>
        <w:tc>
          <w:tcPr>
            <w:tcW w:w="75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28" w:type="dxa"/>
              <w:left w:w="32" w:type="dxa"/>
              <w:bottom w:w="28" w:type="dxa"/>
              <w:right w:w="57" w:type="dxa"/>
            </w:tcMar>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sistema não permite grupos com o mesmo nome.</w:t>
            </w:r>
          </w:p>
        </w:tc>
      </w:tr>
      <w:tr>
        <w:trPr>
          <w:cantSplit w:val="true"/>
        </w:trPr>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28" w:type="dxa"/>
              <w:left w:w="32" w:type="dxa"/>
              <w:bottom w:w="28" w:type="dxa"/>
              <w:right w:w="57" w:type="dxa"/>
            </w:tcMar>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RN007</w:t>
            </w:r>
          </w:p>
        </w:tc>
        <w:tc>
          <w:tcPr>
            <w:tcW w:w="75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28" w:type="dxa"/>
              <w:left w:w="32" w:type="dxa"/>
              <w:bottom w:w="28" w:type="dxa"/>
              <w:right w:w="57" w:type="dxa"/>
            </w:tcMar>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Uma pessoa pode fazer parte de vários grupos.</w:t>
            </w:r>
          </w:p>
        </w:tc>
      </w:tr>
      <w:tr>
        <w:trPr>
          <w:cantSplit w:val="true"/>
        </w:trPr>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28" w:type="dxa"/>
              <w:left w:w="32" w:type="dxa"/>
              <w:bottom w:w="28" w:type="dxa"/>
              <w:right w:w="57" w:type="dxa"/>
            </w:tcMar>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RN008</w:t>
            </w:r>
          </w:p>
        </w:tc>
        <w:tc>
          <w:tcPr>
            <w:tcW w:w="75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28" w:type="dxa"/>
              <w:left w:w="32" w:type="dxa"/>
              <w:bottom w:w="28" w:type="dxa"/>
              <w:right w:w="57" w:type="dxa"/>
            </w:tcMar>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e-mail pode ser enviado para qualquer pessoa.</w:t>
            </w:r>
          </w:p>
        </w:tc>
      </w:tr>
      <w:tr>
        <w:trPr>
          <w:cantSplit w:val="true"/>
        </w:trPr>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28" w:type="dxa"/>
              <w:left w:w="32" w:type="dxa"/>
              <w:bottom w:w="28" w:type="dxa"/>
              <w:right w:w="57" w:type="dxa"/>
            </w:tcMar>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RN009</w:t>
            </w:r>
          </w:p>
        </w:tc>
        <w:tc>
          <w:tcPr>
            <w:tcW w:w="75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28" w:type="dxa"/>
              <w:left w:w="32" w:type="dxa"/>
              <w:bottom w:w="28" w:type="dxa"/>
              <w:right w:w="57" w:type="dxa"/>
            </w:tcMar>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O único usuário que tem permissão para envio de e-mail é o administrador. </w:t>
            </w:r>
          </w:p>
        </w:tc>
      </w:tr>
    </w:tbl>
    <w:p>
      <w:pPr>
        <w:pStyle w:val="ListParagraph"/>
        <w:widowControl w:val="false"/>
        <w:numPr>
          <w:ilvl w:val="0"/>
          <w:numId w:val="0"/>
        </w:numPr>
        <w:spacing w:lineRule="auto" w:line="360" w:before="0" w:after="0"/>
        <w:ind w:left="1288" w:hanging="0"/>
        <w:jc w:val="both"/>
        <w:outlineLvl w:val="0"/>
        <w:rPr>
          <w:rFonts w:ascii="Arial" w:hAnsi="Arial" w:cs="Arial"/>
          <w:b/>
          <w:b/>
          <w:bCs/>
          <w:color w:val="000000"/>
        </w:rPr>
      </w:pPr>
      <w:r>
        <w:rPr>
          <w:rFonts w:cs="Arial" w:ascii="Arial" w:hAnsi="Arial"/>
          <w:b/>
          <w:bCs/>
          <w:color w:val="000000"/>
        </w:rPr>
      </w:r>
    </w:p>
    <w:p>
      <w:pPr>
        <w:pStyle w:val="ListParagraph"/>
        <w:widowControl w:val="false"/>
        <w:numPr>
          <w:ilvl w:val="0"/>
          <w:numId w:val="0"/>
        </w:numPr>
        <w:tabs>
          <w:tab w:val="left" w:pos="851" w:leader="none"/>
        </w:tabs>
        <w:spacing w:lineRule="auto" w:line="360" w:before="0" w:after="0"/>
        <w:ind w:left="1146" w:hanging="0"/>
        <w:jc w:val="both"/>
        <w:outlineLvl w:val="0"/>
        <w:rPr>
          <w:rFonts w:ascii="Arial" w:hAnsi="Arial" w:cs="Arial"/>
          <w:b/>
          <w:b/>
          <w:bCs/>
        </w:rPr>
      </w:pPr>
      <w:r>
        <w:rPr>
          <w:rFonts w:cs="Arial" w:ascii="Arial" w:hAnsi="Arial"/>
          <w:b/>
          <w:bCs/>
        </w:rPr>
      </w:r>
    </w:p>
    <w:p>
      <w:pPr>
        <w:pStyle w:val="ListParagraph"/>
        <w:widowControl w:val="false"/>
        <w:numPr>
          <w:ilvl w:val="2"/>
          <w:numId w:val="10"/>
        </w:numPr>
        <w:tabs>
          <w:tab w:val="left" w:pos="993" w:leader="none"/>
        </w:tabs>
        <w:spacing w:lineRule="auto" w:line="360" w:before="0" w:after="0"/>
        <w:jc w:val="both"/>
        <w:outlineLvl w:val="0"/>
        <w:rPr/>
      </w:pPr>
      <w:r>
        <w:rPr>
          <w:rFonts w:cs="Arial" w:ascii="Arial" w:hAnsi="Arial"/>
          <w:b/>
          <w:bCs/>
        </w:rPr>
        <w:t>Requisitos Funcionais e Não-Funcionais</w:t>
      </w:r>
    </w:p>
    <w:p>
      <w:pPr>
        <w:pStyle w:val="ListParagraph"/>
        <w:widowControl w:val="false"/>
        <w:numPr>
          <w:ilvl w:val="0"/>
          <w:numId w:val="0"/>
        </w:numPr>
        <w:tabs>
          <w:tab w:val="left" w:pos="993" w:leader="none"/>
        </w:tabs>
        <w:spacing w:lineRule="auto" w:line="360" w:before="0" w:after="0"/>
        <w:ind w:left="1146" w:hanging="0"/>
        <w:jc w:val="both"/>
        <w:outlineLvl w:val="0"/>
        <w:rPr>
          <w:rFonts w:ascii="Arial" w:hAnsi="Arial" w:cs="Arial"/>
          <w:bCs/>
        </w:rPr>
      </w:pPr>
      <w:r>
        <w:rPr>
          <w:rFonts w:cs="Arial" w:ascii="Arial" w:hAnsi="Arial"/>
          <w:bCs/>
        </w:rPr>
      </w:r>
    </w:p>
    <w:p>
      <w:pPr>
        <w:pStyle w:val="Normal"/>
        <w:widowControl w:val="false"/>
        <w:numPr>
          <w:ilvl w:val="0"/>
          <w:numId w:val="0"/>
        </w:numPr>
        <w:tabs>
          <w:tab w:val="left" w:pos="993" w:leader="none"/>
        </w:tabs>
        <w:bidi w:val="0"/>
        <w:spacing w:lineRule="auto" w:line="360" w:before="0" w:after="0"/>
        <w:ind w:left="0" w:right="0" w:firstLine="624"/>
        <w:jc w:val="both"/>
        <w:outlineLvl w:val="0"/>
        <w:rPr/>
      </w:pPr>
      <w:r>
        <w:rPr>
          <w:rFonts w:cs="Arial" w:ascii="Arial" w:hAnsi="Arial"/>
          <w:b/>
          <w:bCs/>
        </w:rPr>
        <w:t>4.6.2.1. Requisitos Funcionais</w:t>
      </w:r>
    </w:p>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ListParagraph"/>
        <w:widowControl w:val="false"/>
        <w:numPr>
          <w:ilvl w:val="0"/>
          <w:numId w:val="12"/>
        </w:numPr>
        <w:tabs>
          <w:tab w:val="left" w:pos="993" w:leader="none"/>
        </w:tabs>
        <w:spacing w:lineRule="auto" w:line="360" w:before="0" w:after="0"/>
        <w:outlineLvl w:val="0"/>
        <w:rPr>
          <w:rFonts w:ascii="Arial" w:hAnsi="Arial" w:cs="Arial"/>
          <w:bCs/>
        </w:rPr>
      </w:pPr>
      <w:r>
        <w:rPr>
          <w:rFonts w:cs="Arial" w:ascii="Arial" w:hAnsi="Arial"/>
          <w:bCs/>
        </w:rPr>
        <w:t>Incluir Grupo</w:t>
      </w:r>
    </w:p>
    <w:tbl>
      <w:tblPr>
        <w:tblW w:w="9523" w:type="dxa"/>
        <w:jc w:val="left"/>
        <w:tblInd w:w="-2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88" w:type="dxa"/>
          <w:bottom w:w="0" w:type="dxa"/>
          <w:right w:w="108" w:type="dxa"/>
        </w:tblCellMar>
        <w:tblLook w:firstRow="0" w:noVBand="0" w:lastRow="0" w:firstColumn="0" w:lastColumn="0" w:noHBand="0" w:val="0000"/>
      </w:tblPr>
      <w:tblGrid>
        <w:gridCol w:w="2187"/>
        <w:gridCol w:w="4628"/>
        <w:gridCol w:w="2708"/>
      </w:tblGrid>
      <w:tr>
        <w:trPr>
          <w:trHeight w:val="524" w:hRule="atLeast"/>
        </w:trPr>
        <w:tc>
          <w:tcPr>
            <w:tcW w:w="2187"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88" w:type="dxa"/>
            </w:tcMar>
          </w:tcPr>
          <w:p>
            <w:pPr>
              <w:pStyle w:val="Corpodetexto1"/>
              <w:spacing w:lineRule="auto" w:line="360" w:before="0" w:after="140"/>
              <w:rPr>
                <w:b/>
                <w:b/>
              </w:rPr>
            </w:pPr>
            <w:r>
              <w:rPr>
                <w:rFonts w:ascii="Times New Roman" w:hAnsi="Times New Roman"/>
                <w:b/>
                <w:bCs/>
                <w:color w:val="000000" w:themeColor="text1"/>
              </w:rPr>
              <w:t>Identificação</w:t>
            </w:r>
          </w:p>
        </w:tc>
        <w:tc>
          <w:tcPr>
            <w:tcW w:w="462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88" w:type="dxa"/>
            </w:tcMar>
          </w:tcPr>
          <w:p>
            <w:pPr>
              <w:pStyle w:val="Corpodetexto1"/>
              <w:spacing w:lineRule="auto" w:line="360" w:before="0" w:after="140"/>
              <w:rPr>
                <w:b/>
                <w:b/>
              </w:rPr>
            </w:pPr>
            <w:r>
              <w:rPr>
                <w:rFonts w:ascii="Times New Roman" w:hAnsi="Times New Roman"/>
                <w:b/>
                <w:bCs/>
                <w:color w:val="000000" w:themeColor="text1"/>
              </w:rPr>
              <w:t>Nome do Requisito</w:t>
            </w:r>
          </w:p>
        </w:tc>
        <w:tc>
          <w:tcPr>
            <w:tcW w:w="270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88" w:type="dxa"/>
            </w:tcMar>
          </w:tcPr>
          <w:p>
            <w:pPr>
              <w:pStyle w:val="Corpodetexto1"/>
              <w:spacing w:lineRule="auto" w:line="360" w:before="0" w:after="140"/>
              <w:rPr>
                <w:b/>
                <w:b/>
              </w:rPr>
            </w:pPr>
            <w:r>
              <w:rPr>
                <w:rFonts w:ascii="Times New Roman" w:hAnsi="Times New Roman"/>
                <w:b/>
                <w:bCs/>
                <w:color w:val="000000" w:themeColor="text1"/>
              </w:rPr>
              <w:t>Prioridade</w:t>
            </w:r>
          </w:p>
        </w:tc>
      </w:tr>
      <w:tr>
        <w:trPr>
          <w:trHeight w:val="539" w:hRule="atLeast"/>
        </w:trPr>
        <w:tc>
          <w:tcPr>
            <w:tcW w:w="2187"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88" w:type="dxa"/>
            </w:tcMar>
          </w:tcPr>
          <w:p>
            <w:pPr>
              <w:pStyle w:val="Corpodetexto1"/>
              <w:spacing w:lineRule="auto" w:line="360" w:before="0" w:after="140"/>
              <w:rPr/>
            </w:pPr>
            <w:r>
              <w:rPr>
                <w:rFonts w:ascii="Times New Roman" w:hAnsi="Times New Roman"/>
                <w:bCs/>
                <w:color w:val="000000" w:themeColor="text1"/>
              </w:rPr>
              <w:t>RF01</w:t>
            </w:r>
          </w:p>
        </w:tc>
        <w:tc>
          <w:tcPr>
            <w:tcW w:w="462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88" w:type="dxa"/>
            </w:tcMar>
          </w:tcPr>
          <w:p>
            <w:pPr>
              <w:pStyle w:val="Normal"/>
              <w:spacing w:lineRule="auto" w:line="240" w:before="0" w:after="0"/>
              <w:jc w:val="both"/>
              <w:rPr/>
            </w:pPr>
            <w:r>
              <w:rPr>
                <w:rFonts w:cs="Arial" w:ascii="Arial" w:hAnsi="Arial"/>
                <w:bCs/>
              </w:rPr>
              <w:t>Incluir grupo</w:t>
            </w:r>
          </w:p>
        </w:tc>
        <w:tc>
          <w:tcPr>
            <w:tcW w:w="270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88" w:type="dxa"/>
            </w:tcMar>
          </w:tcPr>
          <w:p>
            <w:pPr>
              <w:pStyle w:val="Corpodetexto1"/>
              <w:spacing w:lineRule="auto" w:line="360" w:before="0" w:after="140"/>
              <w:rPr/>
            </w:pPr>
            <w:r>
              <w:rPr>
                <w:rFonts w:ascii="Times New Roman" w:hAnsi="Times New Roman"/>
                <w:color w:val="000000" w:themeColor="text1"/>
              </w:rPr>
              <w:t>Essencial</w:t>
            </w:r>
          </w:p>
        </w:tc>
      </w:tr>
      <w:tr>
        <w:trPr>
          <w:trHeight w:val="524" w:hRule="atLeast"/>
          <w:cantSplit w:val="true"/>
        </w:trPr>
        <w:tc>
          <w:tcPr>
            <w:tcW w:w="9523"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88" w:type="dxa"/>
            </w:tcMar>
          </w:tcPr>
          <w:p>
            <w:pPr>
              <w:pStyle w:val="Corpodetexto1"/>
              <w:spacing w:lineRule="auto" w:line="360" w:before="0" w:after="140"/>
              <w:rPr>
                <w:b/>
                <w:b/>
              </w:rPr>
            </w:pPr>
            <w:r>
              <w:rPr>
                <w:rFonts w:ascii="Times New Roman" w:hAnsi="Times New Roman"/>
                <w:b/>
                <w:bCs/>
                <w:color w:val="000000" w:themeColor="text1"/>
              </w:rPr>
              <w:t>Descrição do requisito</w:t>
            </w:r>
          </w:p>
        </w:tc>
      </w:tr>
      <w:tr>
        <w:trPr>
          <w:trHeight w:val="524" w:hRule="atLeast"/>
          <w:cantSplit w:val="true"/>
        </w:trPr>
        <w:tc>
          <w:tcPr>
            <w:tcW w:w="9523"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88" w:type="dxa"/>
            </w:tcMar>
          </w:tcPr>
          <w:p>
            <w:pPr>
              <w:pStyle w:val="Corpodetexto1"/>
              <w:spacing w:lineRule="auto" w:line="360" w:before="0" w:after="140"/>
              <w:rPr/>
            </w:pPr>
            <w:r>
              <w:rPr>
                <w:rFonts w:cs="Arial" w:ascii="Arial" w:hAnsi="Arial"/>
                <w:bCs/>
              </w:rPr>
              <w:t>Inclusão de grupos no sistema.</w:t>
            </w:r>
          </w:p>
        </w:tc>
      </w:tr>
    </w:tbl>
    <w:p>
      <w:pPr>
        <w:pStyle w:val="Normal"/>
        <w:widowControl w:val="false"/>
        <w:numPr>
          <w:ilvl w:val="0"/>
          <w:numId w:val="0"/>
        </w:numPr>
        <w:tabs>
          <w:tab w:val="left" w:pos="993" w:leader="none"/>
        </w:tabs>
        <w:spacing w:lineRule="auto" w:line="360" w:before="0" w:after="0"/>
        <w:ind w:firstLine="993"/>
        <w:jc w:val="both"/>
        <w:outlineLvl w:val="0"/>
        <w:rPr>
          <w:rFonts w:ascii="Arial" w:hAnsi="Arial" w:cs="Arial"/>
          <w:bCs/>
        </w:rPr>
      </w:pPr>
      <w:r>
        <w:rPr>
          <w:rFonts w:cs="Arial" w:ascii="Arial" w:hAnsi="Arial"/>
          <w:bCs/>
        </w:rPr>
      </w:r>
    </w:p>
    <w:p>
      <w:pPr>
        <w:pStyle w:val="ListParagraph"/>
        <w:widowControl w:val="false"/>
        <w:numPr>
          <w:ilvl w:val="0"/>
          <w:numId w:val="12"/>
        </w:numPr>
        <w:tabs>
          <w:tab w:val="left" w:pos="993" w:leader="none"/>
        </w:tabs>
        <w:spacing w:lineRule="auto" w:line="360" w:before="0" w:after="0"/>
        <w:outlineLvl w:val="0"/>
        <w:rPr>
          <w:rFonts w:ascii="Arial" w:hAnsi="Arial" w:cs="Arial"/>
          <w:bCs/>
        </w:rPr>
      </w:pPr>
      <w:r>
        <w:rPr>
          <w:rFonts w:cs="Arial" w:ascii="Arial" w:hAnsi="Arial"/>
          <w:bCs/>
        </w:rPr>
        <w:t>Consultar Grupos</w:t>
      </w:r>
    </w:p>
    <w:tbl>
      <w:tblPr>
        <w:tblW w:w="9497" w:type="dxa"/>
        <w:jc w:val="left"/>
        <w:tblInd w:w="-2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88" w:type="dxa"/>
          <w:bottom w:w="0" w:type="dxa"/>
          <w:right w:w="108" w:type="dxa"/>
        </w:tblCellMar>
        <w:tblLook w:firstRow="0" w:noVBand="0" w:lastRow="0" w:firstColumn="0" w:lastColumn="0" w:noHBand="0" w:val="0000"/>
      </w:tblPr>
      <w:tblGrid>
        <w:gridCol w:w="2101"/>
        <w:gridCol w:w="4663"/>
        <w:gridCol w:w="2733"/>
      </w:tblGrid>
      <w:tr>
        <w:trPr>
          <w:trHeight w:val="522" w:hRule="atLeast"/>
        </w:trPr>
        <w:tc>
          <w:tcPr>
            <w:tcW w:w="2101"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88" w:type="dxa"/>
            </w:tcMar>
          </w:tcPr>
          <w:p>
            <w:pPr>
              <w:pStyle w:val="Corpodetexto1"/>
              <w:spacing w:lineRule="auto" w:line="360" w:before="0" w:after="140"/>
              <w:rPr>
                <w:b/>
                <w:b/>
              </w:rPr>
            </w:pPr>
            <w:r>
              <w:rPr>
                <w:rFonts w:ascii="Times New Roman" w:hAnsi="Times New Roman"/>
                <w:b/>
                <w:bCs/>
                <w:color w:val="000000" w:themeColor="text1"/>
              </w:rPr>
              <w:t>Identificação</w:t>
            </w:r>
          </w:p>
        </w:tc>
        <w:tc>
          <w:tcPr>
            <w:tcW w:w="466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88" w:type="dxa"/>
            </w:tcMar>
          </w:tcPr>
          <w:p>
            <w:pPr>
              <w:pStyle w:val="Corpodetexto1"/>
              <w:spacing w:lineRule="auto" w:line="360" w:before="0" w:after="140"/>
              <w:rPr>
                <w:b/>
                <w:b/>
              </w:rPr>
            </w:pPr>
            <w:r>
              <w:rPr>
                <w:rFonts w:ascii="Times New Roman" w:hAnsi="Times New Roman"/>
                <w:b/>
                <w:bCs/>
                <w:color w:val="000000" w:themeColor="text1"/>
              </w:rPr>
              <w:t>Nome do Requisito</w:t>
            </w:r>
          </w:p>
        </w:tc>
        <w:tc>
          <w:tcPr>
            <w:tcW w:w="273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88" w:type="dxa"/>
            </w:tcMar>
          </w:tcPr>
          <w:p>
            <w:pPr>
              <w:pStyle w:val="Corpodetexto1"/>
              <w:spacing w:lineRule="auto" w:line="360" w:before="0" w:after="140"/>
              <w:rPr>
                <w:b/>
                <w:b/>
              </w:rPr>
            </w:pPr>
            <w:r>
              <w:rPr>
                <w:rFonts w:ascii="Times New Roman" w:hAnsi="Times New Roman"/>
                <w:b/>
                <w:bCs/>
                <w:color w:val="000000" w:themeColor="text1"/>
              </w:rPr>
              <w:t>Prioridade</w:t>
            </w:r>
          </w:p>
        </w:tc>
      </w:tr>
      <w:tr>
        <w:trPr>
          <w:trHeight w:val="542" w:hRule="atLeast"/>
        </w:trPr>
        <w:tc>
          <w:tcPr>
            <w:tcW w:w="2101"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88" w:type="dxa"/>
            </w:tcMar>
          </w:tcPr>
          <w:p>
            <w:pPr>
              <w:pStyle w:val="Corpodetexto1"/>
              <w:spacing w:lineRule="auto" w:line="360" w:before="0" w:after="140"/>
              <w:rPr/>
            </w:pPr>
            <w:r>
              <w:rPr>
                <w:rFonts w:ascii="Times New Roman" w:hAnsi="Times New Roman"/>
                <w:bCs/>
                <w:color w:val="000000" w:themeColor="text1"/>
              </w:rPr>
              <w:t>RF02</w:t>
            </w:r>
          </w:p>
        </w:tc>
        <w:tc>
          <w:tcPr>
            <w:tcW w:w="466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88" w:type="dxa"/>
            </w:tcMar>
          </w:tcPr>
          <w:p>
            <w:pPr>
              <w:pStyle w:val="Normal"/>
              <w:spacing w:lineRule="auto" w:line="240" w:before="0" w:after="0"/>
              <w:jc w:val="both"/>
              <w:rPr/>
            </w:pPr>
            <w:r>
              <w:rPr>
                <w:rFonts w:cs="Arial" w:ascii="Arial" w:hAnsi="Arial"/>
                <w:bCs/>
              </w:rPr>
              <w:t>Pesquisar grupos</w:t>
            </w:r>
          </w:p>
        </w:tc>
        <w:tc>
          <w:tcPr>
            <w:tcW w:w="273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88" w:type="dxa"/>
            </w:tcMar>
          </w:tcPr>
          <w:p>
            <w:pPr>
              <w:pStyle w:val="Corpodetexto1"/>
              <w:spacing w:lineRule="auto" w:line="360" w:before="0" w:after="140"/>
              <w:rPr/>
            </w:pPr>
            <w:r>
              <w:rPr>
                <w:rFonts w:ascii="Times New Roman" w:hAnsi="Times New Roman"/>
                <w:color w:val="000000" w:themeColor="text1"/>
              </w:rPr>
              <w:t>Essencial</w:t>
            </w:r>
          </w:p>
        </w:tc>
      </w:tr>
      <w:tr>
        <w:trPr>
          <w:trHeight w:val="522" w:hRule="atLeast"/>
          <w:cantSplit w:val="true"/>
        </w:trPr>
        <w:tc>
          <w:tcPr>
            <w:tcW w:w="9497"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88" w:type="dxa"/>
            </w:tcMar>
          </w:tcPr>
          <w:p>
            <w:pPr>
              <w:pStyle w:val="Corpodetexto1"/>
              <w:spacing w:lineRule="auto" w:line="360" w:before="0" w:after="140"/>
              <w:rPr>
                <w:b/>
                <w:b/>
              </w:rPr>
            </w:pPr>
            <w:r>
              <w:rPr>
                <w:rFonts w:ascii="Times New Roman" w:hAnsi="Times New Roman"/>
                <w:b/>
                <w:bCs/>
                <w:color w:val="000000" w:themeColor="text1"/>
              </w:rPr>
              <w:t>Descrição do requisito</w:t>
            </w:r>
          </w:p>
        </w:tc>
      </w:tr>
      <w:tr>
        <w:trPr>
          <w:trHeight w:val="522" w:hRule="atLeast"/>
          <w:cantSplit w:val="true"/>
        </w:trPr>
        <w:tc>
          <w:tcPr>
            <w:tcW w:w="9497"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88" w:type="dxa"/>
            </w:tcMar>
          </w:tcPr>
          <w:p>
            <w:pPr>
              <w:pStyle w:val="Corpodetexto1"/>
              <w:spacing w:lineRule="auto" w:line="360" w:before="0" w:after="140"/>
              <w:rPr/>
            </w:pPr>
            <w:r>
              <w:rPr>
                <w:rFonts w:cs="Arial" w:ascii="Arial" w:hAnsi="Arial"/>
                <w:bCs/>
              </w:rPr>
              <w:t>Consulta de grupos cadastrados no sistema</w:t>
            </w:r>
          </w:p>
        </w:tc>
      </w:tr>
    </w:tbl>
    <w:p>
      <w:pPr>
        <w:pStyle w:val="Normal"/>
        <w:widowControl w:val="false"/>
        <w:numPr>
          <w:ilvl w:val="0"/>
          <w:numId w:val="0"/>
        </w:numPr>
        <w:tabs>
          <w:tab w:val="left" w:pos="993" w:leader="none"/>
        </w:tabs>
        <w:spacing w:lineRule="auto" w:line="360" w:before="0" w:after="0"/>
        <w:ind w:firstLine="993"/>
        <w:jc w:val="both"/>
        <w:outlineLvl w:val="0"/>
        <w:rPr>
          <w:rFonts w:ascii="Arial" w:hAnsi="Arial" w:cs="Arial"/>
          <w:bCs/>
        </w:rPr>
      </w:pPr>
      <w:r>
        <w:rPr>
          <w:rFonts w:cs="Arial" w:ascii="Arial" w:hAnsi="Arial"/>
          <w:bCs/>
        </w:rPr>
      </w:r>
    </w:p>
    <w:p>
      <w:pPr>
        <w:pStyle w:val="Normal"/>
        <w:widowControl w:val="false"/>
        <w:numPr>
          <w:ilvl w:val="0"/>
          <w:numId w:val="0"/>
        </w:numPr>
        <w:tabs>
          <w:tab w:val="left" w:pos="993" w:leader="none"/>
        </w:tabs>
        <w:spacing w:lineRule="auto" w:line="360" w:before="0" w:after="0"/>
        <w:ind w:firstLine="993"/>
        <w:jc w:val="both"/>
        <w:outlineLvl w:val="0"/>
        <w:rPr>
          <w:rFonts w:ascii="Arial" w:hAnsi="Arial" w:cs="Arial"/>
          <w:bCs/>
          <w:u w:val="single"/>
        </w:rPr>
      </w:pPr>
      <w:r>
        <w:rPr>
          <w:rFonts w:cs="Arial" w:ascii="Arial" w:hAnsi="Arial"/>
          <w:bCs/>
          <w:u w:val="single"/>
        </w:rPr>
      </w:r>
    </w:p>
    <w:p>
      <w:pPr>
        <w:pStyle w:val="ListParagraph"/>
        <w:widowControl w:val="false"/>
        <w:numPr>
          <w:ilvl w:val="0"/>
          <w:numId w:val="12"/>
        </w:numPr>
        <w:tabs>
          <w:tab w:val="left" w:pos="993" w:leader="none"/>
        </w:tabs>
        <w:spacing w:lineRule="auto" w:line="360" w:before="0" w:after="0"/>
        <w:outlineLvl w:val="0"/>
        <w:rPr>
          <w:rFonts w:ascii="Arial" w:hAnsi="Arial" w:cs="Arial"/>
          <w:bCs/>
        </w:rPr>
      </w:pPr>
      <w:r>
        <w:rPr>
          <w:rFonts w:eastAsia="Calibri" w:cs="Arial" w:ascii="Arial" w:hAnsi="Arial"/>
          <w:sz w:val="24"/>
          <w:szCs w:val="24"/>
        </w:rPr>
        <w:t>Alterar Grupo</w:t>
      </w:r>
    </w:p>
    <w:tbl>
      <w:tblPr>
        <w:tblW w:w="8694" w:type="dxa"/>
        <w:jc w:val="left"/>
        <w:tblInd w:w="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88" w:type="dxa"/>
          <w:bottom w:w="0" w:type="dxa"/>
          <w:right w:w="108" w:type="dxa"/>
        </w:tblCellMar>
        <w:tblLook w:firstRow="0" w:noVBand="0" w:lastRow="0" w:firstColumn="0" w:lastColumn="0" w:noHBand="0" w:val="0000"/>
      </w:tblPr>
      <w:tblGrid>
        <w:gridCol w:w="1650"/>
        <w:gridCol w:w="4444"/>
        <w:gridCol w:w="2600"/>
      </w:tblGrid>
      <w:tr>
        <w:trPr/>
        <w:tc>
          <w:tcPr>
            <w:tcW w:w="165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88" w:type="dxa"/>
            </w:tcMar>
          </w:tcPr>
          <w:p>
            <w:pPr>
              <w:pStyle w:val="Corpodetexto1"/>
              <w:spacing w:lineRule="auto" w:line="360" w:before="0" w:after="140"/>
              <w:rPr>
                <w:b/>
                <w:b/>
              </w:rPr>
            </w:pPr>
            <w:r>
              <w:rPr>
                <w:rFonts w:ascii="Times New Roman" w:hAnsi="Times New Roman"/>
                <w:b/>
                <w:bCs/>
                <w:color w:val="000000" w:themeColor="text1"/>
              </w:rPr>
              <w:t>Identificação</w:t>
            </w:r>
          </w:p>
        </w:tc>
        <w:tc>
          <w:tcPr>
            <w:tcW w:w="4444"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88" w:type="dxa"/>
            </w:tcMar>
          </w:tcPr>
          <w:p>
            <w:pPr>
              <w:pStyle w:val="Corpodetexto1"/>
              <w:spacing w:lineRule="auto" w:line="360" w:before="0" w:after="140"/>
              <w:rPr>
                <w:b/>
                <w:b/>
              </w:rPr>
            </w:pPr>
            <w:r>
              <w:rPr>
                <w:rFonts w:ascii="Times New Roman" w:hAnsi="Times New Roman"/>
                <w:b/>
                <w:bCs/>
                <w:color w:val="000000" w:themeColor="text1"/>
              </w:rPr>
              <w:t>Nome do Requisito</w:t>
            </w:r>
          </w:p>
        </w:tc>
        <w:tc>
          <w:tcPr>
            <w:tcW w:w="260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88" w:type="dxa"/>
            </w:tcMar>
          </w:tcPr>
          <w:p>
            <w:pPr>
              <w:pStyle w:val="Corpodetexto1"/>
              <w:spacing w:lineRule="auto" w:line="360" w:before="0" w:after="140"/>
              <w:rPr>
                <w:b/>
                <w:b/>
              </w:rPr>
            </w:pPr>
            <w:r>
              <w:rPr>
                <w:rFonts w:ascii="Times New Roman" w:hAnsi="Times New Roman"/>
                <w:b/>
                <w:bCs/>
                <w:color w:val="000000" w:themeColor="text1"/>
              </w:rPr>
              <w:t>Prioridade</w:t>
            </w:r>
          </w:p>
        </w:tc>
      </w:tr>
      <w:tr>
        <w:trPr/>
        <w:tc>
          <w:tcPr>
            <w:tcW w:w="165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88" w:type="dxa"/>
            </w:tcMar>
          </w:tcPr>
          <w:p>
            <w:pPr>
              <w:pStyle w:val="Corpodetexto1"/>
              <w:spacing w:lineRule="auto" w:line="360" w:before="0" w:after="140"/>
              <w:rPr/>
            </w:pPr>
            <w:r>
              <w:rPr>
                <w:rFonts w:ascii="Times New Roman" w:hAnsi="Times New Roman"/>
                <w:bCs/>
                <w:color w:val="000000" w:themeColor="text1"/>
              </w:rPr>
              <w:t>RF03</w:t>
            </w:r>
          </w:p>
        </w:tc>
        <w:tc>
          <w:tcPr>
            <w:tcW w:w="4444"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88" w:type="dxa"/>
            </w:tcMar>
          </w:tcPr>
          <w:p>
            <w:pPr>
              <w:pStyle w:val="Normal"/>
              <w:spacing w:lineRule="auto" w:line="240" w:before="0" w:after="0"/>
              <w:jc w:val="both"/>
              <w:rPr/>
            </w:pPr>
            <w:r>
              <w:rPr>
                <w:rFonts w:eastAsia="Calibri" w:cs="Arial" w:ascii="Arial" w:hAnsi="Arial"/>
                <w:sz w:val="24"/>
                <w:szCs w:val="24"/>
              </w:rPr>
              <w:t>Alterar grupo</w:t>
            </w:r>
          </w:p>
        </w:tc>
        <w:tc>
          <w:tcPr>
            <w:tcW w:w="260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88" w:type="dxa"/>
            </w:tcMar>
          </w:tcPr>
          <w:p>
            <w:pPr>
              <w:pStyle w:val="Corpodetexto1"/>
              <w:spacing w:lineRule="auto" w:line="360" w:before="0" w:after="140"/>
              <w:rPr/>
            </w:pPr>
            <w:r>
              <w:rPr>
                <w:rFonts w:ascii="Times New Roman" w:hAnsi="Times New Roman"/>
                <w:color w:val="000000" w:themeColor="text1"/>
              </w:rPr>
              <w:t>Essencial</w:t>
            </w:r>
          </w:p>
        </w:tc>
      </w:tr>
      <w:tr>
        <w:trPr>
          <w:cantSplit w:val="true"/>
        </w:trPr>
        <w:tc>
          <w:tcPr>
            <w:tcW w:w="8694"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88" w:type="dxa"/>
            </w:tcMar>
          </w:tcPr>
          <w:p>
            <w:pPr>
              <w:pStyle w:val="Corpodetexto1"/>
              <w:spacing w:lineRule="auto" w:line="360" w:before="0" w:after="140"/>
              <w:rPr>
                <w:b/>
                <w:b/>
              </w:rPr>
            </w:pPr>
            <w:r>
              <w:rPr>
                <w:rFonts w:ascii="Times New Roman" w:hAnsi="Times New Roman"/>
                <w:b/>
                <w:bCs/>
                <w:color w:val="000000" w:themeColor="text1"/>
              </w:rPr>
              <w:t>Descrição do requisito</w:t>
            </w:r>
          </w:p>
        </w:tc>
      </w:tr>
      <w:tr>
        <w:trPr>
          <w:cantSplit w:val="true"/>
        </w:trPr>
        <w:tc>
          <w:tcPr>
            <w:tcW w:w="8694"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88" w:type="dxa"/>
            </w:tcMar>
          </w:tcPr>
          <w:p>
            <w:pPr>
              <w:pStyle w:val="Corpodetexto1"/>
              <w:spacing w:lineRule="auto" w:line="360" w:before="0" w:after="140"/>
              <w:rPr/>
            </w:pPr>
            <w:r>
              <w:rPr>
                <w:rFonts w:cs="Arial" w:ascii="Arial" w:hAnsi="Arial"/>
                <w:bCs/>
              </w:rPr>
              <w:t>Alteração de grupos no sistema.</w:t>
            </w:r>
          </w:p>
        </w:tc>
      </w:tr>
    </w:tbl>
    <w:p>
      <w:pPr>
        <w:pStyle w:val="Normal"/>
        <w:widowControl w:val="false"/>
        <w:numPr>
          <w:ilvl w:val="0"/>
          <w:numId w:val="0"/>
        </w:numPr>
        <w:tabs>
          <w:tab w:val="left" w:pos="993" w:leader="none"/>
        </w:tabs>
        <w:spacing w:lineRule="auto" w:line="360" w:before="0" w:after="0"/>
        <w:ind w:firstLine="993"/>
        <w:jc w:val="both"/>
        <w:outlineLvl w:val="0"/>
        <w:rPr>
          <w:rFonts w:ascii="Arial" w:hAnsi="Arial" w:cs="Arial"/>
          <w:bCs/>
        </w:rPr>
      </w:pPr>
      <w:r>
        <w:rPr>
          <w:rFonts w:cs="Arial" w:ascii="Arial" w:hAnsi="Arial"/>
          <w:bCs/>
        </w:rPr>
      </w:r>
    </w:p>
    <w:p>
      <w:pPr>
        <w:pStyle w:val="ListParagraph"/>
        <w:widowControl w:val="false"/>
        <w:numPr>
          <w:ilvl w:val="0"/>
          <w:numId w:val="12"/>
        </w:numPr>
        <w:tabs>
          <w:tab w:val="left" w:pos="993" w:leader="none"/>
        </w:tabs>
        <w:spacing w:lineRule="auto" w:line="360" w:before="0" w:after="0"/>
        <w:outlineLvl w:val="0"/>
        <w:rPr>
          <w:rFonts w:ascii="Arial" w:hAnsi="Arial" w:cs="Arial"/>
          <w:bCs/>
        </w:rPr>
      </w:pPr>
      <w:r>
        <w:rPr>
          <w:rFonts w:cs="Arial" w:ascii="Arial" w:hAnsi="Arial"/>
          <w:bCs/>
        </w:rPr>
        <w:t>Excluir Grupo</w:t>
      </w:r>
    </w:p>
    <w:tbl>
      <w:tblPr>
        <w:tblW w:w="8694" w:type="dxa"/>
        <w:jc w:val="left"/>
        <w:tblInd w:w="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88" w:type="dxa"/>
          <w:bottom w:w="0" w:type="dxa"/>
          <w:right w:w="108" w:type="dxa"/>
        </w:tblCellMar>
        <w:tblLook w:firstRow="0" w:noVBand="0" w:lastRow="0" w:firstColumn="0" w:lastColumn="0" w:noHBand="0" w:val="0000"/>
      </w:tblPr>
      <w:tblGrid>
        <w:gridCol w:w="1650"/>
        <w:gridCol w:w="4444"/>
        <w:gridCol w:w="2600"/>
      </w:tblGrid>
      <w:tr>
        <w:trPr/>
        <w:tc>
          <w:tcPr>
            <w:tcW w:w="165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88" w:type="dxa"/>
            </w:tcMar>
          </w:tcPr>
          <w:p>
            <w:pPr>
              <w:pStyle w:val="Corpodetexto1"/>
              <w:spacing w:lineRule="auto" w:line="360" w:before="0" w:after="140"/>
              <w:rPr>
                <w:b/>
                <w:b/>
              </w:rPr>
            </w:pPr>
            <w:r>
              <w:rPr>
                <w:rFonts w:ascii="Times New Roman" w:hAnsi="Times New Roman"/>
                <w:b/>
                <w:bCs/>
                <w:color w:val="000000" w:themeColor="text1"/>
              </w:rPr>
              <w:t>Identificação</w:t>
            </w:r>
          </w:p>
        </w:tc>
        <w:tc>
          <w:tcPr>
            <w:tcW w:w="4444"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88" w:type="dxa"/>
            </w:tcMar>
          </w:tcPr>
          <w:p>
            <w:pPr>
              <w:pStyle w:val="Corpodetexto1"/>
              <w:spacing w:lineRule="auto" w:line="360" w:before="0" w:after="140"/>
              <w:rPr>
                <w:b/>
                <w:b/>
              </w:rPr>
            </w:pPr>
            <w:r>
              <w:rPr>
                <w:rFonts w:ascii="Times New Roman" w:hAnsi="Times New Roman"/>
                <w:b/>
                <w:bCs/>
                <w:color w:val="000000" w:themeColor="text1"/>
              </w:rPr>
              <w:t>Nome do Requisito</w:t>
            </w:r>
          </w:p>
        </w:tc>
        <w:tc>
          <w:tcPr>
            <w:tcW w:w="260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88" w:type="dxa"/>
            </w:tcMar>
          </w:tcPr>
          <w:p>
            <w:pPr>
              <w:pStyle w:val="Corpodetexto1"/>
              <w:spacing w:lineRule="auto" w:line="360" w:before="0" w:after="140"/>
              <w:rPr>
                <w:b/>
                <w:b/>
              </w:rPr>
            </w:pPr>
            <w:r>
              <w:rPr>
                <w:rFonts w:ascii="Times New Roman" w:hAnsi="Times New Roman"/>
                <w:b/>
                <w:bCs/>
                <w:color w:val="000000" w:themeColor="text1"/>
              </w:rPr>
              <w:t>Prioridade</w:t>
            </w:r>
          </w:p>
        </w:tc>
      </w:tr>
      <w:tr>
        <w:trPr/>
        <w:tc>
          <w:tcPr>
            <w:tcW w:w="165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88" w:type="dxa"/>
            </w:tcMar>
          </w:tcPr>
          <w:p>
            <w:pPr>
              <w:pStyle w:val="Corpodetexto1"/>
              <w:spacing w:lineRule="auto" w:line="360" w:before="0" w:after="140"/>
              <w:rPr/>
            </w:pPr>
            <w:r>
              <w:rPr>
                <w:rFonts w:ascii="Times New Roman" w:hAnsi="Times New Roman"/>
                <w:bCs/>
                <w:color w:val="000000" w:themeColor="text1"/>
              </w:rPr>
              <w:t>RF04</w:t>
            </w:r>
          </w:p>
        </w:tc>
        <w:tc>
          <w:tcPr>
            <w:tcW w:w="4444"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88" w:type="dxa"/>
            </w:tcMar>
          </w:tcPr>
          <w:p>
            <w:pPr>
              <w:pStyle w:val="Normal"/>
              <w:spacing w:lineRule="auto" w:line="240" w:before="0" w:after="0"/>
              <w:jc w:val="both"/>
              <w:rPr/>
            </w:pPr>
            <w:r>
              <w:rPr>
                <w:rFonts w:eastAsia="Calibri" w:cs="Arial" w:ascii="Arial" w:hAnsi="Arial"/>
                <w:sz w:val="24"/>
                <w:szCs w:val="24"/>
              </w:rPr>
              <w:t>Excluir grupo</w:t>
            </w:r>
          </w:p>
        </w:tc>
        <w:tc>
          <w:tcPr>
            <w:tcW w:w="260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88" w:type="dxa"/>
            </w:tcMar>
          </w:tcPr>
          <w:p>
            <w:pPr>
              <w:pStyle w:val="Corpodetexto1"/>
              <w:spacing w:lineRule="auto" w:line="360" w:before="0" w:after="140"/>
              <w:rPr/>
            </w:pPr>
            <w:r>
              <w:rPr>
                <w:rFonts w:ascii="Times New Roman" w:hAnsi="Times New Roman"/>
                <w:color w:val="000000" w:themeColor="text1"/>
              </w:rPr>
              <w:t>Essencial</w:t>
            </w:r>
          </w:p>
        </w:tc>
      </w:tr>
      <w:tr>
        <w:trPr>
          <w:cantSplit w:val="true"/>
        </w:trPr>
        <w:tc>
          <w:tcPr>
            <w:tcW w:w="8694"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88" w:type="dxa"/>
            </w:tcMar>
          </w:tcPr>
          <w:p>
            <w:pPr>
              <w:pStyle w:val="Corpodetexto1"/>
              <w:spacing w:lineRule="auto" w:line="360" w:before="0" w:after="140"/>
              <w:rPr>
                <w:b/>
                <w:b/>
              </w:rPr>
            </w:pPr>
            <w:r>
              <w:rPr>
                <w:rFonts w:ascii="Times New Roman" w:hAnsi="Times New Roman"/>
                <w:b/>
                <w:bCs/>
                <w:color w:val="000000" w:themeColor="text1"/>
              </w:rPr>
              <w:t>Descrição do requisito</w:t>
            </w:r>
          </w:p>
        </w:tc>
      </w:tr>
      <w:tr>
        <w:trPr>
          <w:cantSplit w:val="true"/>
        </w:trPr>
        <w:tc>
          <w:tcPr>
            <w:tcW w:w="8694"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88" w:type="dxa"/>
            </w:tcMar>
          </w:tcPr>
          <w:p>
            <w:pPr>
              <w:pStyle w:val="Corpodetexto1"/>
              <w:spacing w:lineRule="auto" w:line="360" w:before="0" w:after="140"/>
              <w:rPr/>
            </w:pPr>
            <w:r>
              <w:rPr>
                <w:rFonts w:cs="Arial" w:ascii="Arial" w:hAnsi="Arial"/>
                <w:bCs/>
              </w:rPr>
              <w:t>Exclusão de grupos que não for mais necessário no sistema.</w:t>
            </w:r>
          </w:p>
        </w:tc>
      </w:tr>
    </w:tbl>
    <w:p>
      <w:pPr>
        <w:pStyle w:val="Normal"/>
        <w:widowControl w:val="false"/>
        <w:numPr>
          <w:ilvl w:val="0"/>
          <w:numId w:val="0"/>
        </w:numPr>
        <w:tabs>
          <w:tab w:val="left" w:pos="993" w:leader="none"/>
        </w:tabs>
        <w:spacing w:lineRule="auto" w:line="360" w:before="0" w:after="0"/>
        <w:ind w:firstLine="993"/>
        <w:jc w:val="both"/>
        <w:outlineLvl w:val="0"/>
        <w:rPr>
          <w:rFonts w:ascii="Arial" w:hAnsi="Arial" w:cs="Arial"/>
          <w:bCs/>
        </w:rPr>
      </w:pPr>
      <w:r>
        <w:rPr>
          <w:rFonts w:cs="Arial" w:ascii="Arial" w:hAnsi="Arial"/>
          <w:bCs/>
        </w:rPr>
      </w:r>
    </w:p>
    <w:p>
      <w:pPr>
        <w:pStyle w:val="ListParagraph"/>
        <w:widowControl w:val="false"/>
        <w:numPr>
          <w:ilvl w:val="0"/>
          <w:numId w:val="12"/>
        </w:numPr>
        <w:tabs>
          <w:tab w:val="left" w:pos="993" w:leader="none"/>
        </w:tabs>
        <w:spacing w:lineRule="auto" w:line="360" w:before="0" w:after="0"/>
        <w:outlineLvl w:val="0"/>
        <w:rPr>
          <w:rFonts w:ascii="Arial" w:hAnsi="Arial" w:cs="Arial"/>
          <w:bCs/>
        </w:rPr>
      </w:pPr>
      <w:r>
        <w:rPr>
          <w:rFonts w:eastAsia="Calibri" w:cs="Arial" w:ascii="Arial" w:hAnsi="Arial"/>
          <w:sz w:val="24"/>
          <w:szCs w:val="24"/>
        </w:rPr>
        <w:t>Incluir pessoa</w:t>
      </w:r>
    </w:p>
    <w:tbl>
      <w:tblPr>
        <w:tblW w:w="8694" w:type="dxa"/>
        <w:jc w:val="left"/>
        <w:tblInd w:w="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88" w:type="dxa"/>
          <w:bottom w:w="0" w:type="dxa"/>
          <w:right w:w="108" w:type="dxa"/>
        </w:tblCellMar>
        <w:tblLook w:firstRow="0" w:noVBand="0" w:lastRow="0" w:firstColumn="0" w:lastColumn="0" w:noHBand="0" w:val="0000"/>
      </w:tblPr>
      <w:tblGrid>
        <w:gridCol w:w="1650"/>
        <w:gridCol w:w="4444"/>
        <w:gridCol w:w="2600"/>
      </w:tblGrid>
      <w:tr>
        <w:trPr/>
        <w:tc>
          <w:tcPr>
            <w:tcW w:w="165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88" w:type="dxa"/>
            </w:tcMar>
          </w:tcPr>
          <w:p>
            <w:pPr>
              <w:pStyle w:val="Corpodetexto1"/>
              <w:spacing w:lineRule="auto" w:line="360" w:before="0" w:after="140"/>
              <w:rPr>
                <w:b/>
                <w:b/>
              </w:rPr>
            </w:pPr>
            <w:r>
              <w:rPr>
                <w:rFonts w:ascii="Times New Roman" w:hAnsi="Times New Roman"/>
                <w:b/>
                <w:bCs/>
                <w:color w:val="000000" w:themeColor="text1"/>
              </w:rPr>
              <w:t>Identificação</w:t>
            </w:r>
          </w:p>
        </w:tc>
        <w:tc>
          <w:tcPr>
            <w:tcW w:w="4444"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88" w:type="dxa"/>
            </w:tcMar>
          </w:tcPr>
          <w:p>
            <w:pPr>
              <w:pStyle w:val="Corpodetexto1"/>
              <w:spacing w:lineRule="auto" w:line="360" w:before="0" w:after="140"/>
              <w:rPr>
                <w:b/>
                <w:b/>
              </w:rPr>
            </w:pPr>
            <w:r>
              <w:rPr>
                <w:rFonts w:ascii="Times New Roman" w:hAnsi="Times New Roman"/>
                <w:b/>
                <w:bCs/>
                <w:color w:val="000000" w:themeColor="text1"/>
              </w:rPr>
              <w:t>Nome do Requisito</w:t>
            </w:r>
          </w:p>
        </w:tc>
        <w:tc>
          <w:tcPr>
            <w:tcW w:w="260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88" w:type="dxa"/>
            </w:tcMar>
          </w:tcPr>
          <w:p>
            <w:pPr>
              <w:pStyle w:val="Corpodetexto1"/>
              <w:spacing w:lineRule="auto" w:line="360" w:before="0" w:after="140"/>
              <w:rPr>
                <w:b/>
                <w:b/>
              </w:rPr>
            </w:pPr>
            <w:r>
              <w:rPr>
                <w:rFonts w:ascii="Times New Roman" w:hAnsi="Times New Roman"/>
                <w:b/>
                <w:bCs/>
                <w:color w:val="000000" w:themeColor="text1"/>
              </w:rPr>
              <w:t>Prioridade</w:t>
            </w:r>
          </w:p>
        </w:tc>
      </w:tr>
      <w:tr>
        <w:trPr/>
        <w:tc>
          <w:tcPr>
            <w:tcW w:w="165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88" w:type="dxa"/>
            </w:tcMar>
          </w:tcPr>
          <w:p>
            <w:pPr>
              <w:pStyle w:val="Corpodetexto1"/>
              <w:spacing w:lineRule="auto" w:line="360" w:before="0" w:after="140"/>
              <w:rPr/>
            </w:pPr>
            <w:r>
              <w:rPr>
                <w:rFonts w:ascii="Times New Roman" w:hAnsi="Times New Roman"/>
                <w:bCs/>
                <w:color w:val="000000" w:themeColor="text1"/>
              </w:rPr>
              <w:t>RF05</w:t>
            </w:r>
          </w:p>
        </w:tc>
        <w:tc>
          <w:tcPr>
            <w:tcW w:w="4444"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88" w:type="dxa"/>
            </w:tcMar>
          </w:tcPr>
          <w:p>
            <w:pPr>
              <w:pStyle w:val="Normal"/>
              <w:spacing w:lineRule="auto" w:line="240" w:before="0" w:after="0"/>
              <w:jc w:val="both"/>
              <w:rPr/>
            </w:pPr>
            <w:r>
              <w:rPr>
                <w:rFonts w:eastAsia="Calibri" w:cs="Arial" w:ascii="Arial" w:hAnsi="Arial"/>
                <w:sz w:val="24"/>
                <w:szCs w:val="24"/>
              </w:rPr>
              <w:t>Incluir pessoa</w:t>
            </w:r>
          </w:p>
        </w:tc>
        <w:tc>
          <w:tcPr>
            <w:tcW w:w="260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88" w:type="dxa"/>
            </w:tcMar>
          </w:tcPr>
          <w:p>
            <w:pPr>
              <w:pStyle w:val="Corpodetexto1"/>
              <w:spacing w:lineRule="auto" w:line="360" w:before="0" w:after="140"/>
              <w:rPr/>
            </w:pPr>
            <w:r>
              <w:rPr>
                <w:rFonts w:ascii="Times New Roman" w:hAnsi="Times New Roman"/>
                <w:color w:val="000000" w:themeColor="text1"/>
              </w:rPr>
              <w:t>Essencial</w:t>
            </w:r>
          </w:p>
        </w:tc>
      </w:tr>
      <w:tr>
        <w:trPr>
          <w:cantSplit w:val="true"/>
        </w:trPr>
        <w:tc>
          <w:tcPr>
            <w:tcW w:w="8694"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88" w:type="dxa"/>
            </w:tcMar>
          </w:tcPr>
          <w:p>
            <w:pPr>
              <w:pStyle w:val="Corpodetexto1"/>
              <w:spacing w:lineRule="auto" w:line="360" w:before="0" w:after="140"/>
              <w:rPr>
                <w:b/>
                <w:b/>
              </w:rPr>
            </w:pPr>
            <w:r>
              <w:rPr>
                <w:rFonts w:ascii="Times New Roman" w:hAnsi="Times New Roman"/>
                <w:b/>
                <w:bCs/>
                <w:color w:val="000000" w:themeColor="text1"/>
              </w:rPr>
              <w:t>Descrição do requisito</w:t>
            </w:r>
          </w:p>
        </w:tc>
      </w:tr>
      <w:tr>
        <w:trPr>
          <w:cantSplit w:val="true"/>
        </w:trPr>
        <w:tc>
          <w:tcPr>
            <w:tcW w:w="8694"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88" w:type="dxa"/>
            </w:tcMar>
          </w:tcPr>
          <w:p>
            <w:pPr>
              <w:pStyle w:val="Corpodetexto1"/>
              <w:spacing w:lineRule="auto" w:line="360" w:before="0" w:after="140"/>
              <w:rPr/>
            </w:pPr>
            <w:r>
              <w:rPr>
                <w:rFonts w:cs="Arial" w:ascii="Arial" w:hAnsi="Arial"/>
                <w:bCs/>
              </w:rPr>
              <w:t>Inclusão de pessoas vinculadas a grupos no sistema.</w:t>
            </w:r>
          </w:p>
        </w:tc>
      </w:tr>
    </w:tbl>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ListParagraph"/>
        <w:widowControl w:val="false"/>
        <w:numPr>
          <w:ilvl w:val="0"/>
          <w:numId w:val="12"/>
        </w:numPr>
        <w:tabs>
          <w:tab w:val="left" w:pos="993" w:leader="none"/>
        </w:tabs>
        <w:spacing w:lineRule="auto" w:line="360" w:before="0" w:after="0"/>
        <w:outlineLvl w:val="0"/>
        <w:rPr>
          <w:rFonts w:ascii="Arial" w:hAnsi="Arial" w:cs="Arial"/>
          <w:bCs/>
        </w:rPr>
      </w:pPr>
      <w:r>
        <w:rPr>
          <w:rFonts w:cs="Arial" w:ascii="Arial" w:hAnsi="Arial"/>
          <w:bCs/>
        </w:rPr>
        <w:t>Pesquisar Pessoas</w:t>
      </w:r>
    </w:p>
    <w:tbl>
      <w:tblPr>
        <w:tblW w:w="8694" w:type="dxa"/>
        <w:jc w:val="left"/>
        <w:tblInd w:w="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88" w:type="dxa"/>
          <w:bottom w:w="0" w:type="dxa"/>
          <w:right w:w="108" w:type="dxa"/>
        </w:tblCellMar>
        <w:tblLook w:firstRow="0" w:noVBand="0" w:lastRow="0" w:firstColumn="0" w:lastColumn="0" w:noHBand="0" w:val="0000"/>
      </w:tblPr>
      <w:tblGrid>
        <w:gridCol w:w="1650"/>
        <w:gridCol w:w="4444"/>
        <w:gridCol w:w="2600"/>
      </w:tblGrid>
      <w:tr>
        <w:trPr/>
        <w:tc>
          <w:tcPr>
            <w:tcW w:w="165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88" w:type="dxa"/>
            </w:tcMar>
          </w:tcPr>
          <w:p>
            <w:pPr>
              <w:pStyle w:val="Corpodetexto1"/>
              <w:spacing w:lineRule="auto" w:line="360" w:before="0" w:after="140"/>
              <w:rPr>
                <w:b/>
                <w:b/>
                <w:color w:val="000000" w:themeColor="text1"/>
              </w:rPr>
            </w:pPr>
            <w:r>
              <w:rPr>
                <w:rFonts w:ascii="Times New Roman" w:hAnsi="Times New Roman"/>
                <w:b/>
                <w:bCs/>
                <w:color w:val="000000" w:themeColor="text1"/>
              </w:rPr>
              <w:t>Identificação</w:t>
            </w:r>
          </w:p>
        </w:tc>
        <w:tc>
          <w:tcPr>
            <w:tcW w:w="4444"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88" w:type="dxa"/>
            </w:tcMar>
          </w:tcPr>
          <w:p>
            <w:pPr>
              <w:pStyle w:val="Corpodetexto1"/>
              <w:spacing w:lineRule="auto" w:line="360" w:before="0" w:after="140"/>
              <w:rPr>
                <w:b/>
                <w:b/>
                <w:color w:val="000000" w:themeColor="text1"/>
              </w:rPr>
            </w:pPr>
            <w:r>
              <w:rPr>
                <w:rFonts w:ascii="Times New Roman" w:hAnsi="Times New Roman"/>
                <w:b/>
                <w:bCs/>
                <w:color w:val="000000" w:themeColor="text1"/>
              </w:rPr>
              <w:t>Nome do Requisito</w:t>
            </w:r>
          </w:p>
        </w:tc>
        <w:tc>
          <w:tcPr>
            <w:tcW w:w="260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88" w:type="dxa"/>
            </w:tcMar>
          </w:tcPr>
          <w:p>
            <w:pPr>
              <w:pStyle w:val="Corpodetexto1"/>
              <w:spacing w:lineRule="auto" w:line="360" w:before="0" w:after="140"/>
              <w:rPr>
                <w:b/>
                <w:b/>
              </w:rPr>
            </w:pPr>
            <w:r>
              <w:rPr>
                <w:rFonts w:ascii="Times New Roman" w:hAnsi="Times New Roman"/>
                <w:b/>
                <w:bCs/>
                <w:color w:val="000000" w:themeColor="text1"/>
              </w:rPr>
              <w:t>Prioridade</w:t>
            </w:r>
          </w:p>
        </w:tc>
      </w:tr>
      <w:tr>
        <w:trPr/>
        <w:tc>
          <w:tcPr>
            <w:tcW w:w="165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88" w:type="dxa"/>
            </w:tcMar>
          </w:tcPr>
          <w:p>
            <w:pPr>
              <w:pStyle w:val="Corpodetexto1"/>
              <w:spacing w:lineRule="auto" w:line="360" w:before="0" w:after="140"/>
              <w:rPr/>
            </w:pPr>
            <w:r>
              <w:rPr>
                <w:rFonts w:ascii="Times New Roman" w:hAnsi="Times New Roman"/>
                <w:bCs/>
                <w:color w:val="000000" w:themeColor="text1"/>
              </w:rPr>
              <w:t>RF06</w:t>
            </w:r>
          </w:p>
        </w:tc>
        <w:tc>
          <w:tcPr>
            <w:tcW w:w="4444"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88" w:type="dxa"/>
            </w:tcMar>
          </w:tcPr>
          <w:p>
            <w:pPr>
              <w:pStyle w:val="Normal"/>
              <w:spacing w:lineRule="auto" w:line="240" w:before="0" w:after="0"/>
              <w:jc w:val="both"/>
              <w:rPr/>
            </w:pPr>
            <w:r>
              <w:rPr>
                <w:rFonts w:cs="Arial" w:ascii="Arial" w:hAnsi="Arial"/>
                <w:bCs/>
              </w:rPr>
              <w:t>Pesquisar pessoas</w:t>
            </w:r>
          </w:p>
        </w:tc>
        <w:tc>
          <w:tcPr>
            <w:tcW w:w="260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88" w:type="dxa"/>
            </w:tcMar>
          </w:tcPr>
          <w:p>
            <w:pPr>
              <w:pStyle w:val="Corpodetexto1"/>
              <w:spacing w:lineRule="auto" w:line="360" w:before="0" w:after="140"/>
              <w:rPr/>
            </w:pPr>
            <w:r>
              <w:rPr>
                <w:rFonts w:ascii="Times New Roman" w:hAnsi="Times New Roman"/>
                <w:color w:val="000000" w:themeColor="text1"/>
              </w:rPr>
              <w:t>Essencial</w:t>
            </w:r>
          </w:p>
        </w:tc>
      </w:tr>
      <w:tr>
        <w:trPr>
          <w:cantSplit w:val="true"/>
        </w:trPr>
        <w:tc>
          <w:tcPr>
            <w:tcW w:w="8694"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88" w:type="dxa"/>
            </w:tcMar>
          </w:tcPr>
          <w:p>
            <w:pPr>
              <w:pStyle w:val="Corpodetexto1"/>
              <w:spacing w:lineRule="auto" w:line="360" w:before="0" w:after="140"/>
              <w:rPr>
                <w:b/>
                <w:b/>
              </w:rPr>
            </w:pPr>
            <w:r>
              <w:rPr>
                <w:rFonts w:ascii="Times New Roman" w:hAnsi="Times New Roman"/>
                <w:b/>
                <w:bCs/>
                <w:color w:val="000000" w:themeColor="text1"/>
              </w:rPr>
              <w:t>Descrição do requisito</w:t>
            </w:r>
          </w:p>
        </w:tc>
      </w:tr>
      <w:tr>
        <w:trPr>
          <w:cantSplit w:val="true"/>
        </w:trPr>
        <w:tc>
          <w:tcPr>
            <w:tcW w:w="8694"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88" w:type="dxa"/>
            </w:tcMar>
          </w:tcPr>
          <w:p>
            <w:pPr>
              <w:pStyle w:val="Corpodetexto1"/>
              <w:spacing w:lineRule="auto" w:line="360" w:before="0" w:after="140"/>
              <w:rPr/>
            </w:pPr>
            <w:r>
              <w:rPr>
                <w:rFonts w:cs="Arial" w:ascii="Arial" w:hAnsi="Arial"/>
                <w:bCs/>
              </w:rPr>
              <w:t>Pesquisar pessoas existentes, permitindo a busca com filtros.</w:t>
            </w:r>
          </w:p>
        </w:tc>
      </w:tr>
    </w:tbl>
    <w:p>
      <w:pPr>
        <w:pStyle w:val="Normal"/>
        <w:widowControl w:val="false"/>
        <w:numPr>
          <w:ilvl w:val="0"/>
          <w:numId w:val="0"/>
        </w:numPr>
        <w:tabs>
          <w:tab w:val="left" w:pos="993" w:leader="none"/>
        </w:tabs>
        <w:spacing w:lineRule="auto" w:line="360" w:before="0" w:after="0"/>
        <w:ind w:firstLine="993"/>
        <w:jc w:val="both"/>
        <w:outlineLvl w:val="0"/>
        <w:rPr>
          <w:rFonts w:ascii="Arial" w:hAnsi="Arial" w:cs="Arial"/>
          <w:bCs/>
        </w:rPr>
      </w:pPr>
      <w:r>
        <w:rPr>
          <w:rFonts w:cs="Arial" w:ascii="Arial" w:hAnsi="Arial"/>
          <w:bCs/>
        </w:rPr>
      </w:r>
    </w:p>
    <w:p>
      <w:pPr>
        <w:pStyle w:val="ListParagraph"/>
        <w:widowControl w:val="false"/>
        <w:numPr>
          <w:ilvl w:val="0"/>
          <w:numId w:val="12"/>
        </w:numPr>
        <w:tabs>
          <w:tab w:val="left" w:pos="993" w:leader="none"/>
        </w:tabs>
        <w:spacing w:lineRule="auto" w:line="360" w:before="0" w:after="0"/>
        <w:outlineLvl w:val="0"/>
        <w:rPr/>
      </w:pPr>
      <w:r>
        <w:rPr>
          <w:rFonts w:cs="Arial" w:ascii="Arial" w:hAnsi="Arial"/>
          <w:bCs/>
        </w:rPr>
        <w:t>Alterar Pessoa</w:t>
      </w:r>
    </w:p>
    <w:tbl>
      <w:tblPr>
        <w:tblW w:w="8694" w:type="dxa"/>
        <w:jc w:val="left"/>
        <w:tblInd w:w="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88" w:type="dxa"/>
          <w:bottom w:w="0" w:type="dxa"/>
          <w:right w:w="108" w:type="dxa"/>
        </w:tblCellMar>
        <w:tblLook w:firstRow="0" w:noVBand="0" w:lastRow="0" w:firstColumn="0" w:lastColumn="0" w:noHBand="0" w:val="0000"/>
      </w:tblPr>
      <w:tblGrid>
        <w:gridCol w:w="1650"/>
        <w:gridCol w:w="4444"/>
        <w:gridCol w:w="2600"/>
      </w:tblGrid>
      <w:tr>
        <w:trPr/>
        <w:tc>
          <w:tcPr>
            <w:tcW w:w="165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88" w:type="dxa"/>
            </w:tcMar>
          </w:tcPr>
          <w:p>
            <w:pPr>
              <w:pStyle w:val="Corpodetexto1"/>
              <w:spacing w:lineRule="auto" w:line="360" w:before="0" w:after="140"/>
              <w:rPr>
                <w:b/>
                <w:b/>
              </w:rPr>
            </w:pPr>
            <w:r>
              <w:rPr>
                <w:rFonts w:ascii="Times New Roman" w:hAnsi="Times New Roman"/>
                <w:b/>
                <w:bCs/>
                <w:color w:val="000000" w:themeColor="text1"/>
              </w:rPr>
              <w:t>Identificação</w:t>
            </w:r>
          </w:p>
        </w:tc>
        <w:tc>
          <w:tcPr>
            <w:tcW w:w="4444"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88" w:type="dxa"/>
            </w:tcMar>
          </w:tcPr>
          <w:p>
            <w:pPr>
              <w:pStyle w:val="Corpodetexto1"/>
              <w:spacing w:lineRule="auto" w:line="360" w:before="0" w:after="140"/>
              <w:rPr>
                <w:b/>
                <w:b/>
              </w:rPr>
            </w:pPr>
            <w:r>
              <w:rPr>
                <w:rFonts w:ascii="Times New Roman" w:hAnsi="Times New Roman"/>
                <w:b/>
                <w:bCs/>
                <w:color w:val="000000" w:themeColor="text1"/>
              </w:rPr>
              <w:t>Nome do Requisito</w:t>
            </w:r>
          </w:p>
        </w:tc>
        <w:tc>
          <w:tcPr>
            <w:tcW w:w="260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88" w:type="dxa"/>
            </w:tcMar>
          </w:tcPr>
          <w:p>
            <w:pPr>
              <w:pStyle w:val="Corpodetexto1"/>
              <w:spacing w:lineRule="auto" w:line="360" w:before="0" w:after="140"/>
              <w:rPr>
                <w:b/>
                <w:b/>
              </w:rPr>
            </w:pPr>
            <w:r>
              <w:rPr>
                <w:rFonts w:ascii="Times New Roman" w:hAnsi="Times New Roman"/>
                <w:b/>
                <w:bCs/>
                <w:color w:val="000000" w:themeColor="text1"/>
              </w:rPr>
              <w:t>Prioridade</w:t>
            </w:r>
          </w:p>
        </w:tc>
      </w:tr>
      <w:tr>
        <w:trPr/>
        <w:tc>
          <w:tcPr>
            <w:tcW w:w="165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88" w:type="dxa"/>
            </w:tcMar>
          </w:tcPr>
          <w:p>
            <w:pPr>
              <w:pStyle w:val="Corpodetexto1"/>
              <w:spacing w:lineRule="auto" w:line="360" w:before="0" w:after="140"/>
              <w:rPr/>
            </w:pPr>
            <w:r>
              <w:rPr>
                <w:rFonts w:ascii="Times New Roman" w:hAnsi="Times New Roman"/>
                <w:bCs/>
                <w:color w:val="000000" w:themeColor="text1"/>
              </w:rPr>
              <w:t>RF07</w:t>
            </w:r>
          </w:p>
        </w:tc>
        <w:tc>
          <w:tcPr>
            <w:tcW w:w="4444"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88" w:type="dxa"/>
            </w:tcMar>
          </w:tcPr>
          <w:p>
            <w:pPr>
              <w:pStyle w:val="Normal"/>
              <w:spacing w:lineRule="auto" w:line="240" w:before="0" w:after="0"/>
              <w:jc w:val="both"/>
              <w:rPr/>
            </w:pPr>
            <w:r>
              <w:rPr>
                <w:rFonts w:cs="Arial" w:ascii="Arial" w:hAnsi="Arial"/>
                <w:bCs/>
              </w:rPr>
              <w:t>Alterar pessoa</w:t>
            </w:r>
          </w:p>
        </w:tc>
        <w:tc>
          <w:tcPr>
            <w:tcW w:w="260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88" w:type="dxa"/>
            </w:tcMar>
          </w:tcPr>
          <w:p>
            <w:pPr>
              <w:pStyle w:val="Corpodetexto1"/>
              <w:spacing w:lineRule="auto" w:line="360" w:before="0" w:after="140"/>
              <w:rPr/>
            </w:pPr>
            <w:r>
              <w:rPr>
                <w:rFonts w:ascii="Times New Roman" w:hAnsi="Times New Roman"/>
                <w:color w:val="000000" w:themeColor="text1"/>
              </w:rPr>
              <w:t>Essencial</w:t>
            </w:r>
          </w:p>
        </w:tc>
      </w:tr>
      <w:tr>
        <w:trPr>
          <w:cantSplit w:val="true"/>
        </w:trPr>
        <w:tc>
          <w:tcPr>
            <w:tcW w:w="8694"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88" w:type="dxa"/>
            </w:tcMar>
          </w:tcPr>
          <w:p>
            <w:pPr>
              <w:pStyle w:val="Corpodetexto1"/>
              <w:spacing w:lineRule="auto" w:line="360" w:before="0" w:after="140"/>
              <w:rPr>
                <w:b/>
                <w:b/>
              </w:rPr>
            </w:pPr>
            <w:r>
              <w:rPr>
                <w:rFonts w:ascii="Times New Roman" w:hAnsi="Times New Roman"/>
                <w:b/>
                <w:bCs/>
                <w:color w:val="000000" w:themeColor="text1"/>
              </w:rPr>
              <w:t>Descrição do requisito</w:t>
            </w:r>
          </w:p>
        </w:tc>
      </w:tr>
      <w:tr>
        <w:trPr>
          <w:cantSplit w:val="true"/>
        </w:trPr>
        <w:tc>
          <w:tcPr>
            <w:tcW w:w="8694"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88" w:type="dxa"/>
            </w:tcMar>
          </w:tcPr>
          <w:p>
            <w:pPr>
              <w:pStyle w:val="Corpodetexto1"/>
              <w:spacing w:lineRule="auto" w:line="360" w:before="0" w:after="140"/>
              <w:rPr/>
            </w:pPr>
            <w:r>
              <w:rPr>
                <w:rFonts w:cs="Arial" w:ascii="Arial" w:hAnsi="Arial"/>
                <w:bCs/>
              </w:rPr>
              <w:t>Alterar dados cadastrados de uma pessoa no sistema.</w:t>
            </w:r>
          </w:p>
        </w:tc>
      </w:tr>
    </w:tbl>
    <w:p>
      <w:pPr>
        <w:pStyle w:val="Normal"/>
        <w:widowControl w:val="false"/>
        <w:numPr>
          <w:ilvl w:val="0"/>
          <w:numId w:val="0"/>
        </w:numPr>
        <w:tabs>
          <w:tab w:val="left" w:pos="993" w:leader="none"/>
        </w:tabs>
        <w:spacing w:lineRule="auto" w:line="360" w:before="0" w:after="0"/>
        <w:ind w:firstLine="993"/>
        <w:jc w:val="both"/>
        <w:outlineLvl w:val="0"/>
        <w:rPr>
          <w:rFonts w:ascii="Arial" w:hAnsi="Arial" w:cs="Arial"/>
          <w:bCs/>
        </w:rPr>
      </w:pPr>
      <w:r>
        <w:rPr>
          <w:rFonts w:cs="Arial" w:ascii="Arial" w:hAnsi="Arial"/>
          <w:bCs/>
        </w:rPr>
      </w:r>
    </w:p>
    <w:p>
      <w:pPr>
        <w:pStyle w:val="ListParagraph"/>
        <w:widowControl w:val="false"/>
        <w:numPr>
          <w:ilvl w:val="0"/>
          <w:numId w:val="12"/>
        </w:numPr>
        <w:tabs>
          <w:tab w:val="left" w:pos="993" w:leader="none"/>
        </w:tabs>
        <w:spacing w:lineRule="auto" w:line="360" w:before="0" w:after="0"/>
        <w:outlineLvl w:val="0"/>
        <w:rPr>
          <w:rFonts w:ascii="Arial" w:hAnsi="Arial" w:cs="Arial"/>
          <w:bCs/>
        </w:rPr>
      </w:pPr>
      <w:r>
        <w:rPr>
          <w:rFonts w:cs="Arial" w:ascii="Arial" w:hAnsi="Arial"/>
          <w:bCs/>
        </w:rPr>
        <w:t>Excluir Pessoa</w:t>
      </w:r>
    </w:p>
    <w:tbl>
      <w:tblPr>
        <w:tblW w:w="8694" w:type="dxa"/>
        <w:jc w:val="left"/>
        <w:tblInd w:w="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88" w:type="dxa"/>
          <w:bottom w:w="0" w:type="dxa"/>
          <w:right w:w="108" w:type="dxa"/>
        </w:tblCellMar>
        <w:tblLook w:firstRow="0" w:noVBand="0" w:lastRow="0" w:firstColumn="0" w:lastColumn="0" w:noHBand="0" w:val="0000"/>
      </w:tblPr>
      <w:tblGrid>
        <w:gridCol w:w="1650"/>
        <w:gridCol w:w="4444"/>
        <w:gridCol w:w="2600"/>
      </w:tblGrid>
      <w:tr>
        <w:trPr/>
        <w:tc>
          <w:tcPr>
            <w:tcW w:w="165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88" w:type="dxa"/>
            </w:tcMar>
          </w:tcPr>
          <w:p>
            <w:pPr>
              <w:pStyle w:val="Corpodetexto1"/>
              <w:spacing w:lineRule="auto" w:line="360" w:before="0" w:after="140"/>
              <w:rPr>
                <w:b/>
                <w:b/>
              </w:rPr>
            </w:pPr>
            <w:r>
              <w:rPr>
                <w:rFonts w:ascii="Times New Roman" w:hAnsi="Times New Roman"/>
                <w:b/>
                <w:bCs/>
                <w:color w:val="000000" w:themeColor="text1"/>
              </w:rPr>
              <w:t>Identificação</w:t>
            </w:r>
          </w:p>
        </w:tc>
        <w:tc>
          <w:tcPr>
            <w:tcW w:w="4444"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88" w:type="dxa"/>
            </w:tcMar>
          </w:tcPr>
          <w:p>
            <w:pPr>
              <w:pStyle w:val="Corpodetexto1"/>
              <w:spacing w:lineRule="auto" w:line="360" w:before="0" w:after="140"/>
              <w:rPr>
                <w:b/>
                <w:b/>
              </w:rPr>
            </w:pPr>
            <w:r>
              <w:rPr>
                <w:rFonts w:ascii="Times New Roman" w:hAnsi="Times New Roman"/>
                <w:b/>
                <w:bCs/>
                <w:color w:val="000000" w:themeColor="text1"/>
              </w:rPr>
              <w:t>Nome do Requisito</w:t>
            </w:r>
          </w:p>
        </w:tc>
        <w:tc>
          <w:tcPr>
            <w:tcW w:w="260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88" w:type="dxa"/>
            </w:tcMar>
          </w:tcPr>
          <w:p>
            <w:pPr>
              <w:pStyle w:val="Corpodetexto1"/>
              <w:spacing w:lineRule="auto" w:line="360" w:before="0" w:after="140"/>
              <w:rPr>
                <w:b/>
                <w:b/>
              </w:rPr>
            </w:pPr>
            <w:r>
              <w:rPr>
                <w:rFonts w:ascii="Times New Roman" w:hAnsi="Times New Roman"/>
                <w:b/>
                <w:bCs/>
                <w:color w:val="000000" w:themeColor="text1"/>
              </w:rPr>
              <w:t>Prioridade</w:t>
            </w:r>
          </w:p>
        </w:tc>
      </w:tr>
      <w:tr>
        <w:trPr/>
        <w:tc>
          <w:tcPr>
            <w:tcW w:w="165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88" w:type="dxa"/>
            </w:tcMar>
          </w:tcPr>
          <w:p>
            <w:pPr>
              <w:pStyle w:val="Corpodetexto1"/>
              <w:spacing w:lineRule="auto" w:line="360" w:before="0" w:after="140"/>
              <w:rPr/>
            </w:pPr>
            <w:r>
              <w:rPr>
                <w:rFonts w:ascii="Times New Roman" w:hAnsi="Times New Roman"/>
                <w:bCs/>
                <w:color w:val="000000" w:themeColor="text1"/>
              </w:rPr>
              <w:t>RF01</w:t>
            </w:r>
          </w:p>
        </w:tc>
        <w:tc>
          <w:tcPr>
            <w:tcW w:w="4444"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88" w:type="dxa"/>
            </w:tcMar>
          </w:tcPr>
          <w:p>
            <w:pPr>
              <w:pStyle w:val="Normal"/>
              <w:spacing w:lineRule="auto" w:line="240" w:before="0" w:after="0"/>
              <w:jc w:val="both"/>
              <w:rPr/>
            </w:pPr>
            <w:r>
              <w:rPr>
                <w:rFonts w:cs="Arial" w:ascii="Arial" w:hAnsi="Arial"/>
                <w:bCs/>
              </w:rPr>
              <w:t>Excluir pessoa</w:t>
            </w:r>
          </w:p>
        </w:tc>
        <w:tc>
          <w:tcPr>
            <w:tcW w:w="260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88" w:type="dxa"/>
            </w:tcMar>
          </w:tcPr>
          <w:p>
            <w:pPr>
              <w:pStyle w:val="Corpodetexto1"/>
              <w:spacing w:lineRule="auto" w:line="360" w:before="0" w:after="140"/>
              <w:rPr/>
            </w:pPr>
            <w:r>
              <w:rPr>
                <w:rFonts w:ascii="Times New Roman" w:hAnsi="Times New Roman"/>
                <w:color w:val="000000" w:themeColor="text1"/>
              </w:rPr>
              <w:t>Essencial</w:t>
            </w:r>
          </w:p>
        </w:tc>
      </w:tr>
      <w:tr>
        <w:trPr>
          <w:cantSplit w:val="true"/>
        </w:trPr>
        <w:tc>
          <w:tcPr>
            <w:tcW w:w="8694"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88" w:type="dxa"/>
            </w:tcMar>
          </w:tcPr>
          <w:p>
            <w:pPr>
              <w:pStyle w:val="Corpodetexto1"/>
              <w:spacing w:lineRule="auto" w:line="360" w:before="0" w:after="140"/>
              <w:rPr>
                <w:b/>
                <w:b/>
              </w:rPr>
            </w:pPr>
            <w:r>
              <w:rPr>
                <w:rFonts w:ascii="Times New Roman" w:hAnsi="Times New Roman"/>
                <w:b/>
                <w:bCs/>
                <w:color w:val="000000" w:themeColor="text1"/>
              </w:rPr>
              <w:t>Descrição do requisito</w:t>
            </w:r>
          </w:p>
        </w:tc>
      </w:tr>
      <w:tr>
        <w:trPr>
          <w:cantSplit w:val="true"/>
        </w:trPr>
        <w:tc>
          <w:tcPr>
            <w:tcW w:w="8694"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88" w:type="dxa"/>
            </w:tcMar>
          </w:tcPr>
          <w:p>
            <w:pPr>
              <w:pStyle w:val="Corpodetexto1"/>
              <w:spacing w:lineRule="auto" w:line="360" w:before="0" w:after="140"/>
              <w:rPr/>
            </w:pPr>
            <w:r>
              <w:rPr>
                <w:rFonts w:cs="Arial" w:ascii="Arial" w:hAnsi="Arial"/>
                <w:bCs/>
              </w:rPr>
              <w:t>Exclusão de uma pessoa de um grupo ou do sistema.</w:t>
            </w:r>
          </w:p>
        </w:tc>
      </w:tr>
    </w:tbl>
    <w:p>
      <w:pPr>
        <w:pStyle w:val="Normal"/>
        <w:widowControl w:val="false"/>
        <w:numPr>
          <w:ilvl w:val="0"/>
          <w:numId w:val="0"/>
        </w:numPr>
        <w:tabs>
          <w:tab w:val="left" w:pos="993" w:leader="none"/>
        </w:tabs>
        <w:spacing w:lineRule="auto" w:line="360" w:before="0" w:after="0"/>
        <w:ind w:firstLine="993"/>
        <w:jc w:val="both"/>
        <w:outlineLvl w:val="0"/>
        <w:rPr>
          <w:rFonts w:ascii="Arial" w:hAnsi="Arial" w:cs="Arial"/>
          <w:bCs/>
        </w:rPr>
      </w:pPr>
      <w:r>
        <w:rPr>
          <w:rFonts w:cs="Arial" w:ascii="Arial" w:hAnsi="Arial"/>
          <w:bCs/>
        </w:rPr>
      </w:r>
    </w:p>
    <w:p>
      <w:pPr>
        <w:pStyle w:val="ListParagraph"/>
        <w:widowControl w:val="false"/>
        <w:numPr>
          <w:ilvl w:val="0"/>
          <w:numId w:val="12"/>
        </w:numPr>
        <w:tabs>
          <w:tab w:val="left" w:pos="993" w:leader="none"/>
        </w:tabs>
        <w:spacing w:lineRule="auto" w:line="360" w:before="0" w:after="0"/>
        <w:outlineLvl w:val="0"/>
        <w:rPr>
          <w:rFonts w:ascii="Arial" w:hAnsi="Arial" w:cs="Arial"/>
          <w:bCs/>
        </w:rPr>
      </w:pPr>
      <w:r>
        <w:rPr>
          <w:rFonts w:cs="Arial" w:ascii="Arial" w:hAnsi="Arial"/>
          <w:bCs/>
        </w:rPr>
        <w:t>Enviar e-mail</w:t>
      </w:r>
    </w:p>
    <w:tbl>
      <w:tblPr>
        <w:tblW w:w="8694" w:type="dxa"/>
        <w:jc w:val="left"/>
        <w:tblInd w:w="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88" w:type="dxa"/>
          <w:bottom w:w="0" w:type="dxa"/>
          <w:right w:w="108" w:type="dxa"/>
        </w:tblCellMar>
        <w:tblLook w:firstRow="0" w:noVBand="0" w:lastRow="0" w:firstColumn="0" w:lastColumn="0" w:noHBand="0" w:val="0000"/>
      </w:tblPr>
      <w:tblGrid>
        <w:gridCol w:w="1650"/>
        <w:gridCol w:w="4444"/>
        <w:gridCol w:w="2600"/>
      </w:tblGrid>
      <w:tr>
        <w:trPr/>
        <w:tc>
          <w:tcPr>
            <w:tcW w:w="165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88" w:type="dxa"/>
            </w:tcMar>
          </w:tcPr>
          <w:p>
            <w:pPr>
              <w:pStyle w:val="Corpodetexto1"/>
              <w:spacing w:lineRule="auto" w:line="360" w:before="0" w:after="140"/>
              <w:rPr>
                <w:b/>
                <w:b/>
              </w:rPr>
            </w:pPr>
            <w:r>
              <w:rPr>
                <w:rFonts w:ascii="Times New Roman" w:hAnsi="Times New Roman"/>
                <w:b/>
                <w:bCs/>
                <w:color w:val="000000" w:themeColor="text1"/>
              </w:rPr>
              <w:t>Identificação</w:t>
            </w:r>
          </w:p>
        </w:tc>
        <w:tc>
          <w:tcPr>
            <w:tcW w:w="4444"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88" w:type="dxa"/>
            </w:tcMar>
          </w:tcPr>
          <w:p>
            <w:pPr>
              <w:pStyle w:val="Corpodetexto1"/>
              <w:spacing w:lineRule="auto" w:line="360" w:before="0" w:after="140"/>
              <w:rPr>
                <w:b/>
                <w:b/>
              </w:rPr>
            </w:pPr>
            <w:r>
              <w:rPr>
                <w:rFonts w:ascii="Times New Roman" w:hAnsi="Times New Roman"/>
                <w:b/>
                <w:bCs/>
                <w:color w:val="000000" w:themeColor="text1"/>
              </w:rPr>
              <w:t>Nome do Requisito</w:t>
            </w:r>
          </w:p>
        </w:tc>
        <w:tc>
          <w:tcPr>
            <w:tcW w:w="260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88" w:type="dxa"/>
            </w:tcMar>
          </w:tcPr>
          <w:p>
            <w:pPr>
              <w:pStyle w:val="Corpodetexto1"/>
              <w:spacing w:lineRule="auto" w:line="360" w:before="0" w:after="140"/>
              <w:rPr>
                <w:b/>
                <w:b/>
              </w:rPr>
            </w:pPr>
            <w:r>
              <w:rPr>
                <w:rFonts w:ascii="Times New Roman" w:hAnsi="Times New Roman"/>
                <w:b/>
                <w:bCs/>
                <w:color w:val="000000" w:themeColor="text1"/>
              </w:rPr>
              <w:t>Prioridade</w:t>
            </w:r>
          </w:p>
        </w:tc>
      </w:tr>
      <w:tr>
        <w:trPr/>
        <w:tc>
          <w:tcPr>
            <w:tcW w:w="165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88" w:type="dxa"/>
            </w:tcMar>
          </w:tcPr>
          <w:p>
            <w:pPr>
              <w:pStyle w:val="Corpodetexto1"/>
              <w:spacing w:lineRule="auto" w:line="360" w:before="0" w:after="140"/>
              <w:rPr/>
            </w:pPr>
            <w:r>
              <w:rPr>
                <w:rFonts w:ascii="Times New Roman" w:hAnsi="Times New Roman"/>
                <w:bCs/>
                <w:color w:val="000000" w:themeColor="text1"/>
              </w:rPr>
              <w:t>RF09</w:t>
            </w:r>
          </w:p>
        </w:tc>
        <w:tc>
          <w:tcPr>
            <w:tcW w:w="4444"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88" w:type="dxa"/>
            </w:tcMar>
          </w:tcPr>
          <w:p>
            <w:pPr>
              <w:pStyle w:val="Normal"/>
              <w:spacing w:lineRule="auto" w:line="240" w:before="0" w:after="0"/>
              <w:jc w:val="both"/>
              <w:rPr/>
            </w:pPr>
            <w:r>
              <w:rPr>
                <w:rFonts w:cs="Arial" w:ascii="Arial" w:hAnsi="Arial"/>
                <w:bCs/>
              </w:rPr>
              <w:t>Enviar e-mail</w:t>
            </w:r>
          </w:p>
        </w:tc>
        <w:tc>
          <w:tcPr>
            <w:tcW w:w="260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88" w:type="dxa"/>
            </w:tcMar>
          </w:tcPr>
          <w:p>
            <w:pPr>
              <w:pStyle w:val="Corpodetexto1"/>
              <w:spacing w:lineRule="auto" w:line="360" w:before="0" w:after="140"/>
              <w:rPr/>
            </w:pPr>
            <w:r>
              <w:rPr>
                <w:rFonts w:ascii="Times New Roman" w:hAnsi="Times New Roman"/>
                <w:color w:val="000000" w:themeColor="text1"/>
              </w:rPr>
              <w:t>Essencial</w:t>
            </w:r>
          </w:p>
        </w:tc>
      </w:tr>
      <w:tr>
        <w:trPr>
          <w:cantSplit w:val="true"/>
        </w:trPr>
        <w:tc>
          <w:tcPr>
            <w:tcW w:w="8694"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88" w:type="dxa"/>
            </w:tcMar>
          </w:tcPr>
          <w:p>
            <w:pPr>
              <w:pStyle w:val="Corpodetexto1"/>
              <w:spacing w:lineRule="auto" w:line="360" w:before="0" w:after="140"/>
              <w:rPr>
                <w:b/>
                <w:b/>
              </w:rPr>
            </w:pPr>
            <w:r>
              <w:rPr>
                <w:rFonts w:ascii="Times New Roman" w:hAnsi="Times New Roman"/>
                <w:b/>
                <w:bCs/>
                <w:color w:val="000000" w:themeColor="text1"/>
              </w:rPr>
              <w:t>Descrição do requisito</w:t>
            </w:r>
          </w:p>
        </w:tc>
      </w:tr>
      <w:tr>
        <w:trPr>
          <w:cantSplit w:val="true"/>
        </w:trPr>
        <w:tc>
          <w:tcPr>
            <w:tcW w:w="8694"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88" w:type="dxa"/>
            </w:tcMar>
          </w:tcPr>
          <w:p>
            <w:pPr>
              <w:pStyle w:val="Corpodetexto1"/>
              <w:spacing w:lineRule="auto" w:line="360" w:before="0" w:after="140"/>
              <w:rPr/>
            </w:pPr>
            <w:r>
              <w:rPr>
                <w:rFonts w:cs="Arial" w:ascii="Arial" w:hAnsi="Arial"/>
                <w:bCs/>
              </w:rPr>
              <w:t>Será permitido o administrador realizar o envio de e-mail para certo conjunto de pessoas cadastrados em um grupo.</w:t>
            </w:r>
          </w:p>
        </w:tc>
      </w:tr>
    </w:tbl>
    <w:p>
      <w:pPr>
        <w:pStyle w:val="Normal"/>
        <w:widowControl w:val="false"/>
        <w:numPr>
          <w:ilvl w:val="0"/>
          <w:numId w:val="0"/>
        </w:numPr>
        <w:tabs>
          <w:tab w:val="left" w:pos="993" w:leader="none"/>
        </w:tabs>
        <w:spacing w:lineRule="auto" w:line="360" w:before="0" w:after="0"/>
        <w:ind w:firstLine="993"/>
        <w:jc w:val="both"/>
        <w:outlineLvl w:val="0"/>
        <w:rPr>
          <w:rFonts w:ascii="Arial" w:hAnsi="Arial" w:cs="Arial"/>
          <w:bCs/>
        </w:rPr>
      </w:pPr>
      <w:r>
        <w:rPr>
          <w:rFonts w:cs="Arial" w:ascii="Arial" w:hAnsi="Arial"/>
          <w:bCs/>
        </w:rPr>
      </w:r>
    </w:p>
    <w:p>
      <w:pPr>
        <w:pStyle w:val="ListParagraph"/>
        <w:widowControl w:val="false"/>
        <w:numPr>
          <w:ilvl w:val="0"/>
          <w:numId w:val="12"/>
        </w:numPr>
        <w:tabs>
          <w:tab w:val="left" w:pos="993" w:leader="none"/>
        </w:tabs>
        <w:spacing w:lineRule="auto" w:line="360" w:before="0" w:after="0"/>
        <w:outlineLvl w:val="0"/>
        <w:rPr>
          <w:rFonts w:ascii="Arial" w:hAnsi="Arial" w:cs="Arial"/>
          <w:bCs/>
        </w:rPr>
      </w:pPr>
      <w:r>
        <w:rPr>
          <w:rFonts w:eastAsia="Calibri" w:cs="Arial" w:ascii="Arial" w:hAnsi="Arial"/>
          <w:sz w:val="24"/>
          <w:szCs w:val="24"/>
        </w:rPr>
        <w:t>Gerar relatórios</w:t>
      </w:r>
    </w:p>
    <w:tbl>
      <w:tblPr>
        <w:tblW w:w="8694" w:type="dxa"/>
        <w:jc w:val="left"/>
        <w:tblInd w:w="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88" w:type="dxa"/>
          <w:bottom w:w="0" w:type="dxa"/>
          <w:right w:w="108" w:type="dxa"/>
        </w:tblCellMar>
        <w:tblLook w:firstRow="0" w:noVBand="0" w:lastRow="0" w:firstColumn="0" w:lastColumn="0" w:noHBand="0" w:val="0000"/>
      </w:tblPr>
      <w:tblGrid>
        <w:gridCol w:w="1650"/>
        <w:gridCol w:w="4444"/>
        <w:gridCol w:w="2600"/>
      </w:tblGrid>
      <w:tr>
        <w:trPr/>
        <w:tc>
          <w:tcPr>
            <w:tcW w:w="165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88" w:type="dxa"/>
            </w:tcMar>
          </w:tcPr>
          <w:p>
            <w:pPr>
              <w:pStyle w:val="Corpodetexto1"/>
              <w:spacing w:lineRule="auto" w:line="360" w:before="0" w:after="140"/>
              <w:rPr>
                <w:b/>
                <w:b/>
              </w:rPr>
            </w:pPr>
            <w:r>
              <w:rPr>
                <w:rFonts w:ascii="Times New Roman" w:hAnsi="Times New Roman"/>
                <w:b/>
                <w:bCs/>
                <w:color w:val="000000" w:themeColor="text1"/>
              </w:rPr>
              <w:t>Identificação</w:t>
            </w:r>
          </w:p>
        </w:tc>
        <w:tc>
          <w:tcPr>
            <w:tcW w:w="4444"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88" w:type="dxa"/>
            </w:tcMar>
          </w:tcPr>
          <w:p>
            <w:pPr>
              <w:pStyle w:val="Corpodetexto1"/>
              <w:spacing w:lineRule="auto" w:line="360" w:before="0" w:after="140"/>
              <w:rPr>
                <w:b/>
                <w:b/>
              </w:rPr>
            </w:pPr>
            <w:r>
              <w:rPr>
                <w:rFonts w:ascii="Times New Roman" w:hAnsi="Times New Roman"/>
                <w:b/>
                <w:bCs/>
                <w:color w:val="000000" w:themeColor="text1"/>
              </w:rPr>
              <w:t>Nome do Requisito</w:t>
            </w:r>
          </w:p>
        </w:tc>
        <w:tc>
          <w:tcPr>
            <w:tcW w:w="260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88" w:type="dxa"/>
            </w:tcMar>
          </w:tcPr>
          <w:p>
            <w:pPr>
              <w:pStyle w:val="Corpodetexto1"/>
              <w:spacing w:lineRule="auto" w:line="360" w:before="0" w:after="140"/>
              <w:rPr>
                <w:b/>
                <w:b/>
              </w:rPr>
            </w:pPr>
            <w:r>
              <w:rPr>
                <w:rFonts w:ascii="Times New Roman" w:hAnsi="Times New Roman"/>
                <w:b/>
                <w:bCs/>
                <w:color w:val="000000" w:themeColor="text1"/>
              </w:rPr>
              <w:t>Prioridade</w:t>
            </w:r>
          </w:p>
        </w:tc>
      </w:tr>
      <w:tr>
        <w:trPr/>
        <w:tc>
          <w:tcPr>
            <w:tcW w:w="165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88" w:type="dxa"/>
            </w:tcMar>
          </w:tcPr>
          <w:p>
            <w:pPr>
              <w:pStyle w:val="Corpodetexto1"/>
              <w:spacing w:lineRule="auto" w:line="360" w:before="0" w:after="140"/>
              <w:rPr/>
            </w:pPr>
            <w:r>
              <w:rPr>
                <w:rFonts w:ascii="Times New Roman" w:hAnsi="Times New Roman"/>
                <w:bCs/>
                <w:color w:val="000000" w:themeColor="text1"/>
              </w:rPr>
              <w:t>RF01</w:t>
            </w:r>
          </w:p>
        </w:tc>
        <w:tc>
          <w:tcPr>
            <w:tcW w:w="4444"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88" w:type="dxa"/>
            </w:tcMar>
          </w:tcPr>
          <w:p>
            <w:pPr>
              <w:pStyle w:val="Normal"/>
              <w:spacing w:lineRule="auto" w:line="240" w:before="0" w:after="0"/>
              <w:jc w:val="both"/>
              <w:rPr/>
            </w:pPr>
            <w:r>
              <w:rPr>
                <w:rFonts w:cs="Arial" w:ascii="Arial" w:hAnsi="Arial"/>
                <w:bCs/>
              </w:rPr>
              <w:t>Gerar relatórios</w:t>
            </w:r>
          </w:p>
        </w:tc>
        <w:tc>
          <w:tcPr>
            <w:tcW w:w="260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88" w:type="dxa"/>
            </w:tcMar>
          </w:tcPr>
          <w:p>
            <w:pPr>
              <w:pStyle w:val="Corpodetexto1"/>
              <w:spacing w:lineRule="auto" w:line="360" w:before="0" w:after="140"/>
              <w:rPr/>
            </w:pPr>
            <w:r>
              <w:rPr>
                <w:rFonts w:ascii="Times New Roman" w:hAnsi="Times New Roman"/>
                <w:color w:val="000000" w:themeColor="text1"/>
              </w:rPr>
              <w:t>Essencial</w:t>
            </w:r>
          </w:p>
        </w:tc>
      </w:tr>
      <w:tr>
        <w:trPr>
          <w:cantSplit w:val="true"/>
        </w:trPr>
        <w:tc>
          <w:tcPr>
            <w:tcW w:w="8694"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88" w:type="dxa"/>
            </w:tcMar>
          </w:tcPr>
          <w:p>
            <w:pPr>
              <w:pStyle w:val="Corpodetexto1"/>
              <w:spacing w:lineRule="auto" w:line="360" w:before="0" w:after="140"/>
              <w:rPr>
                <w:b/>
                <w:b/>
              </w:rPr>
            </w:pPr>
            <w:r>
              <w:rPr>
                <w:rFonts w:ascii="Times New Roman" w:hAnsi="Times New Roman"/>
                <w:b/>
                <w:bCs/>
                <w:color w:val="000000" w:themeColor="text1"/>
              </w:rPr>
              <w:t>Descrição do requisito</w:t>
            </w:r>
          </w:p>
        </w:tc>
      </w:tr>
      <w:tr>
        <w:trPr>
          <w:cantSplit w:val="true"/>
        </w:trPr>
        <w:tc>
          <w:tcPr>
            <w:tcW w:w="8694"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88" w:type="dxa"/>
            </w:tcMar>
          </w:tcPr>
          <w:p>
            <w:pPr>
              <w:pStyle w:val="Corpodetexto1"/>
              <w:spacing w:lineRule="auto" w:line="360" w:before="0" w:after="140"/>
              <w:ind w:left="0" w:hanging="0"/>
              <w:rPr/>
            </w:pPr>
            <w:r>
              <w:rPr>
                <w:rFonts w:cs="Arial" w:ascii="Arial" w:hAnsi="Arial"/>
                <w:bCs/>
              </w:rPr>
              <w:t>Gerar relatórios para melhor visualização da aplicação.</w:t>
            </w:r>
          </w:p>
        </w:tc>
      </w:tr>
    </w:tbl>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ListParagraph"/>
        <w:widowControl w:val="false"/>
        <w:numPr>
          <w:ilvl w:val="0"/>
          <w:numId w:val="0"/>
        </w:numPr>
        <w:tabs>
          <w:tab w:val="left" w:pos="851" w:leader="none"/>
        </w:tabs>
        <w:spacing w:lineRule="auto" w:line="360" w:before="0" w:after="0"/>
        <w:ind w:left="1800" w:hanging="0"/>
        <w:jc w:val="both"/>
        <w:outlineLvl w:val="0"/>
        <w:rPr/>
      </w:pPr>
      <w:r>
        <w:rPr>
          <w:rFonts w:cs="Arial" w:ascii="Arial" w:hAnsi="Arial"/>
          <w:b/>
          <w:bCs/>
        </w:rPr>
        <w:t xml:space="preserve">       </w:t>
      </w:r>
      <w:r>
        <w:rPr>
          <w:rFonts w:cs="Arial" w:ascii="Arial" w:hAnsi="Arial"/>
          <w:b/>
          <w:bCs/>
        </w:rPr>
        <w:t xml:space="preserve">4.6.3. </w:t>
      </w:r>
      <w:r>
        <w:rPr>
          <w:rFonts w:cs="Arial" w:ascii="Arial" w:hAnsi="Arial"/>
          <w:b/>
          <w:bCs/>
        </w:rPr>
        <w:t>Funcionalidades previstas</w:t>
      </w:r>
    </w:p>
    <w:p>
      <w:pPr>
        <w:pStyle w:val="ListParagraph"/>
        <w:widowControl w:val="false"/>
        <w:numPr>
          <w:ilvl w:val="0"/>
          <w:numId w:val="0"/>
        </w:numPr>
        <w:tabs>
          <w:tab w:val="left" w:pos="851" w:leader="none"/>
        </w:tabs>
        <w:spacing w:lineRule="auto" w:line="360" w:before="0" w:after="0"/>
        <w:ind w:left="1288" w:hanging="0"/>
        <w:jc w:val="both"/>
        <w:outlineLvl w:val="0"/>
        <w:rPr>
          <w:rFonts w:ascii="Arial" w:hAnsi="Arial" w:cs="Arial"/>
          <w:b/>
          <w:b/>
          <w:bCs/>
        </w:rPr>
      </w:pPr>
      <w:r>
        <w:rPr>
          <w:rFonts w:cs="Arial" w:ascii="Arial" w:hAnsi="Arial"/>
          <w:b/>
          <w:bCs/>
        </w:rPr>
      </w:r>
    </w:p>
    <w:tbl>
      <w:tblPr>
        <w:tblW w:w="9060" w:type="dxa"/>
        <w:jc w:val="left"/>
        <w:tblInd w:w="-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Look w:firstRow="1" w:noVBand="1" w:lastRow="0" w:firstColumn="1" w:lastColumn="0" w:noHBand="0" w:val="04a0"/>
      </w:tblPr>
      <w:tblGrid>
        <w:gridCol w:w="3093"/>
        <w:gridCol w:w="2988"/>
        <w:gridCol w:w="2979"/>
      </w:tblGrid>
      <w:tr>
        <w:trPr>
          <w:trHeight w:val="240" w:hRule="atLeast"/>
        </w:trPr>
        <w:tc>
          <w:tcPr>
            <w:tcW w:w="30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83" w:type="dxa"/>
            </w:tcMar>
          </w:tcPr>
          <w:p>
            <w:pPr>
              <w:pStyle w:val="Normal"/>
              <w:keepNext/>
              <w:spacing w:lineRule="auto" w:line="240" w:before="120" w:after="120"/>
              <w:ind w:right="74" w:hanging="0"/>
              <w:rPr>
                <w:rFonts w:ascii="Times New Roman" w:hAnsi="Times New Roman" w:cs="Times New Roman"/>
                <w:b/>
                <w:b/>
                <w:color w:val="000000"/>
                <w:sz w:val="24"/>
                <w:szCs w:val="24"/>
              </w:rPr>
            </w:pPr>
            <w:r>
              <w:rPr>
                <w:rFonts w:cs="Times New Roman" w:ascii="Times New Roman" w:hAnsi="Times New Roman"/>
                <w:b/>
                <w:color w:val="000000"/>
                <w:sz w:val="24"/>
                <w:szCs w:val="24"/>
              </w:rPr>
              <w:t>Necessidades a serem atendidas</w:t>
            </w:r>
          </w:p>
        </w:tc>
        <w:tc>
          <w:tcPr>
            <w:tcW w:w="29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83" w:type="dxa"/>
            </w:tcMar>
          </w:tcPr>
          <w:p>
            <w:pPr>
              <w:pStyle w:val="Normal"/>
              <w:keepNext/>
              <w:spacing w:lineRule="auto" w:line="240" w:before="120" w:after="120"/>
              <w:ind w:right="74" w:hanging="0"/>
              <w:rPr/>
            </w:pPr>
            <w:r>
              <w:rPr>
                <w:rFonts w:cs="Times New Roman" w:ascii="Times New Roman" w:hAnsi="Times New Roman"/>
                <w:b/>
                <w:color w:val="000000"/>
                <w:sz w:val="24"/>
                <w:szCs w:val="24"/>
              </w:rPr>
              <w:t>Características do Igreja do Perpetuo</w:t>
            </w:r>
          </w:p>
          <w:p>
            <w:pPr>
              <w:pStyle w:val="Normal"/>
              <w:keepNext/>
              <w:spacing w:lineRule="auto" w:line="240" w:before="120" w:after="120"/>
              <w:ind w:right="74" w:hanging="0"/>
              <w:rPr>
                <w:rFonts w:ascii="Times New Roman" w:hAnsi="Times New Roman" w:cs="Times New Roman"/>
                <w:b/>
                <w:b/>
                <w:color w:val="000000"/>
                <w:sz w:val="24"/>
                <w:szCs w:val="24"/>
              </w:rPr>
            </w:pPr>
            <w:r>
              <w:rPr>
                <w:rFonts w:cs="Times New Roman" w:ascii="Times New Roman" w:hAnsi="Times New Roman"/>
                <w:b/>
                <w:color w:val="000000"/>
                <w:sz w:val="24"/>
                <w:szCs w:val="24"/>
              </w:rPr>
              <w:t>(Requisitos Funcionais)</w:t>
            </w:r>
          </w:p>
        </w:tc>
        <w:tc>
          <w:tcPr>
            <w:tcW w:w="2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83" w:type="dxa"/>
            </w:tcMar>
          </w:tcPr>
          <w:p>
            <w:pPr>
              <w:pStyle w:val="Normal"/>
              <w:keepNext/>
              <w:spacing w:lineRule="auto" w:line="240" w:before="120" w:after="120"/>
              <w:ind w:right="74" w:hanging="0"/>
              <w:rPr>
                <w:rFonts w:ascii="Times New Roman" w:hAnsi="Times New Roman" w:cs="Times New Roman"/>
                <w:b/>
                <w:b/>
                <w:color w:val="000000"/>
                <w:sz w:val="24"/>
                <w:szCs w:val="24"/>
              </w:rPr>
            </w:pPr>
            <w:r>
              <w:rPr>
                <w:rFonts w:cs="Times New Roman" w:ascii="Times New Roman" w:hAnsi="Times New Roman"/>
                <w:b/>
                <w:color w:val="000000"/>
                <w:sz w:val="24"/>
                <w:szCs w:val="24"/>
              </w:rPr>
              <w:t>Benefícios Esperados</w:t>
            </w:r>
          </w:p>
        </w:tc>
      </w:tr>
      <w:tr>
        <w:trPr>
          <w:trHeight w:val="240" w:hRule="atLeast"/>
        </w:trPr>
        <w:tc>
          <w:tcPr>
            <w:tcW w:w="30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pacing w:lineRule="auto" w:line="240" w:before="0" w:after="0"/>
              <w:rPr/>
            </w:pPr>
            <w:r>
              <w:rPr>
                <w:rFonts w:cs="Times New Roman" w:ascii="Times New Roman" w:hAnsi="Times New Roman"/>
                <w:sz w:val="24"/>
                <w:szCs w:val="24"/>
              </w:rPr>
              <w:t>Manter Grupo</w:t>
            </w:r>
          </w:p>
        </w:tc>
        <w:tc>
          <w:tcPr>
            <w:tcW w:w="29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pacing w:lineRule="auto" w:line="240" w:before="0" w:after="0"/>
              <w:rPr/>
            </w:pPr>
            <w:r>
              <w:rPr>
                <w:rFonts w:cs="Times New Roman" w:ascii="Times New Roman" w:hAnsi="Times New Roman"/>
                <w:sz w:val="24"/>
                <w:szCs w:val="24"/>
              </w:rPr>
              <w:t>Possibilidade de cadastrar, excluir ou editar grupos.</w:t>
            </w:r>
          </w:p>
        </w:tc>
        <w:tc>
          <w:tcPr>
            <w:tcW w:w="2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pacing w:lineRule="auto" w:line="240" w:before="0" w:after="0"/>
              <w:rPr/>
            </w:pPr>
            <w:r>
              <w:rPr>
                <w:rFonts w:cs="Times New Roman" w:ascii="Times New Roman" w:hAnsi="Times New Roman"/>
                <w:sz w:val="24"/>
                <w:szCs w:val="24"/>
              </w:rPr>
              <w:t>Controlar os grupos idealizados pela Igreja.</w:t>
            </w:r>
          </w:p>
        </w:tc>
      </w:tr>
      <w:tr>
        <w:trPr>
          <w:trHeight w:val="240" w:hRule="atLeast"/>
        </w:trPr>
        <w:tc>
          <w:tcPr>
            <w:tcW w:w="30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pacing w:lineRule="auto" w:line="240" w:before="0" w:after="0"/>
              <w:rPr/>
            </w:pPr>
            <w:r>
              <w:rPr>
                <w:rFonts w:cs="Times New Roman" w:ascii="Times New Roman" w:hAnsi="Times New Roman"/>
                <w:sz w:val="24"/>
                <w:szCs w:val="24"/>
              </w:rPr>
              <w:t>Manter Pessoa</w:t>
            </w:r>
          </w:p>
        </w:tc>
        <w:tc>
          <w:tcPr>
            <w:tcW w:w="29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pacing w:lineRule="auto" w:line="240" w:before="0" w:after="0"/>
              <w:rPr/>
            </w:pPr>
            <w:r>
              <w:rPr>
                <w:rFonts w:cs="Times New Roman" w:ascii="Times New Roman" w:hAnsi="Times New Roman"/>
                <w:sz w:val="24"/>
                <w:szCs w:val="24"/>
              </w:rPr>
              <w:t>Possibilidade de cadastrar, excluir ou editar pessoas nos grupos.</w:t>
            </w:r>
          </w:p>
        </w:tc>
        <w:tc>
          <w:tcPr>
            <w:tcW w:w="2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pacing w:lineRule="auto" w:line="240" w:before="0" w:after="0"/>
              <w:rPr/>
            </w:pPr>
            <w:r>
              <w:rPr>
                <w:rFonts w:cs="Times New Roman" w:ascii="Times New Roman" w:hAnsi="Times New Roman"/>
                <w:sz w:val="24"/>
                <w:szCs w:val="24"/>
              </w:rPr>
              <w:t>Controlar dados cadastrais das pessoas e utilizar as informações no agendamento de eventos de grupos solicitados pelo idealizador.</w:t>
            </w:r>
          </w:p>
        </w:tc>
      </w:tr>
      <w:tr>
        <w:trPr>
          <w:trHeight w:val="240" w:hRule="atLeast"/>
        </w:trPr>
        <w:tc>
          <w:tcPr>
            <w:tcW w:w="30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pacing w:lineRule="auto" w:line="240" w:before="0" w:after="0"/>
              <w:rPr/>
            </w:pPr>
            <w:r>
              <w:rPr>
                <w:rFonts w:cs="Times New Roman" w:ascii="Times New Roman" w:hAnsi="Times New Roman"/>
                <w:sz w:val="24"/>
                <w:szCs w:val="24"/>
              </w:rPr>
              <w:t>Manter Usuário</w:t>
            </w:r>
          </w:p>
        </w:tc>
        <w:tc>
          <w:tcPr>
            <w:tcW w:w="29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pacing w:lineRule="auto" w:line="240" w:before="0" w:after="0"/>
              <w:rPr/>
            </w:pPr>
            <w:r>
              <w:rPr>
                <w:rFonts w:cs="Times New Roman" w:ascii="Times New Roman" w:hAnsi="Times New Roman"/>
                <w:sz w:val="24"/>
                <w:szCs w:val="24"/>
              </w:rPr>
              <w:t>Possibilidade de alteração de perfil, recuperação de senha, login e logout de usuários (administrado e usuário)</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pacing w:lineRule="auto" w:line="240" w:before="0" w:after="0"/>
              <w:rPr/>
            </w:pPr>
            <w:r>
              <w:rPr>
                <w:rFonts w:cs="Times New Roman" w:ascii="Times New Roman" w:hAnsi="Times New Roman"/>
                <w:sz w:val="24"/>
                <w:szCs w:val="24"/>
              </w:rPr>
              <w:t>Gerenciamento de acesso de usuários do sistema.</w:t>
            </w:r>
          </w:p>
        </w:tc>
      </w:tr>
      <w:tr>
        <w:trPr>
          <w:trHeight w:val="240" w:hRule="atLeast"/>
        </w:trPr>
        <w:tc>
          <w:tcPr>
            <w:tcW w:w="30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pacing w:lineRule="auto" w:line="240" w:before="0" w:after="0"/>
              <w:rPr/>
            </w:pPr>
            <w:r>
              <w:rPr>
                <w:rFonts w:cs="Times New Roman" w:ascii="Times New Roman" w:hAnsi="Times New Roman"/>
                <w:sz w:val="24"/>
                <w:szCs w:val="24"/>
              </w:rPr>
              <w:t>Manter Relatórios</w:t>
            </w:r>
          </w:p>
        </w:tc>
        <w:tc>
          <w:tcPr>
            <w:tcW w:w="29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pacing w:lineRule="auto" w:line="240" w:before="0" w:after="0"/>
              <w:rPr/>
            </w:pPr>
            <w:r>
              <w:rPr>
                <w:rFonts w:cs="Times New Roman" w:ascii="Times New Roman" w:hAnsi="Times New Roman"/>
                <w:sz w:val="24"/>
                <w:szCs w:val="24"/>
              </w:rPr>
              <w:t>Possibilidade de geração de relatórios para melhor visualização de cada grupo existente.</w:t>
            </w:r>
          </w:p>
        </w:tc>
        <w:tc>
          <w:tcPr>
            <w:tcW w:w="2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pacing w:lineRule="auto" w:line="240" w:before="0" w:after="0"/>
              <w:rPr/>
            </w:pPr>
            <w:r>
              <w:rPr>
                <w:rFonts w:cs="Times New Roman" w:ascii="Times New Roman" w:hAnsi="Times New Roman"/>
                <w:sz w:val="24"/>
                <w:szCs w:val="24"/>
              </w:rPr>
              <w:t>Controle do agendamento dos grupos, garantindo assim que não haja erros em relação à informações relacionadas aos participantes dos grupos.</w:t>
            </w:r>
          </w:p>
        </w:tc>
      </w:tr>
    </w:tbl>
    <w:p>
      <w:pPr>
        <w:pStyle w:val="ListParagraph"/>
        <w:widowControl w:val="false"/>
        <w:numPr>
          <w:ilvl w:val="0"/>
          <w:numId w:val="0"/>
        </w:numPr>
        <w:tabs>
          <w:tab w:val="left" w:pos="851" w:leader="none"/>
        </w:tabs>
        <w:spacing w:lineRule="auto" w:line="360" w:before="0" w:after="0"/>
        <w:ind w:left="1288" w:hanging="0"/>
        <w:jc w:val="both"/>
        <w:outlineLvl w:val="0"/>
        <w:rPr>
          <w:rFonts w:ascii="Arial" w:hAnsi="Arial" w:cs="Arial"/>
          <w:b/>
          <w:b/>
          <w:bCs/>
          <w:u w:val="single"/>
        </w:rPr>
      </w:pPr>
      <w:r>
        <w:rPr>
          <w:rFonts w:cs="Arial" w:ascii="Arial" w:hAnsi="Arial"/>
          <w:b/>
          <w:bCs/>
          <w:u w:val="single"/>
        </w:rPr>
      </w:r>
    </w:p>
    <w:p>
      <w:pPr>
        <w:pStyle w:val="ListParagraph"/>
        <w:widowControl w:val="false"/>
        <w:numPr>
          <w:ilvl w:val="0"/>
          <w:numId w:val="0"/>
        </w:numPr>
        <w:tabs>
          <w:tab w:val="left" w:pos="851" w:leader="none"/>
        </w:tabs>
        <w:spacing w:lineRule="auto" w:line="360" w:before="0" w:after="0"/>
        <w:ind w:left="1288" w:hanging="0"/>
        <w:jc w:val="both"/>
        <w:outlineLvl w:val="0"/>
        <w:rPr>
          <w:rFonts w:ascii="Arial" w:hAnsi="Arial" w:cs="Arial"/>
          <w:b/>
          <w:b/>
          <w:bCs/>
          <w:u w:val="single"/>
        </w:rPr>
      </w:pPr>
      <w:r>
        <w:rPr>
          <w:rFonts w:cs="Arial" w:ascii="Arial" w:hAnsi="Arial"/>
          <w:b/>
          <w:bCs/>
          <w:u w:val="single"/>
        </w:rPr>
      </w:r>
    </w:p>
    <w:p>
      <w:pPr>
        <w:pStyle w:val="ListParagraph"/>
        <w:widowControl w:val="false"/>
        <w:numPr>
          <w:ilvl w:val="2"/>
          <w:numId w:val="14"/>
        </w:numPr>
        <w:tabs>
          <w:tab w:val="left" w:pos="993" w:leader="none"/>
        </w:tabs>
        <w:spacing w:lineRule="auto" w:line="360" w:before="0" w:after="0"/>
        <w:ind w:left="567" w:firstLine="142"/>
        <w:jc w:val="both"/>
        <w:outlineLvl w:val="0"/>
        <w:rPr>
          <w:rFonts w:ascii="Arial" w:hAnsi="Arial" w:cs="Arial"/>
          <w:bCs/>
        </w:rPr>
      </w:pPr>
      <w:r>
        <w:rPr>
          <w:rFonts w:cs="Arial" w:ascii="Arial" w:hAnsi="Arial"/>
          <w:bCs/>
        </w:rPr>
        <w:t>Casos de Uso Macro com a descrição de cada funcionalidade;</w:t>
      </w:r>
    </w:p>
    <w:p>
      <w:pPr>
        <w:pStyle w:val="ListParagraph"/>
        <w:widowControl w:val="false"/>
        <w:numPr>
          <w:ilvl w:val="0"/>
          <w:numId w:val="0"/>
        </w:numPr>
        <w:tabs>
          <w:tab w:val="left" w:pos="851" w:leader="none"/>
        </w:tabs>
        <w:spacing w:lineRule="auto" w:line="360" w:before="0" w:after="0"/>
        <w:ind w:left="1288" w:hanging="0"/>
        <w:jc w:val="both"/>
        <w:outlineLvl w:val="0"/>
        <w:rPr>
          <w:rFonts w:ascii="Arial" w:hAnsi="Arial" w:cs="Arial"/>
          <w:b/>
          <w:b/>
          <w:bCs/>
        </w:rPr>
      </w:pPr>
      <w:r>
        <w:rPr>
          <w:rFonts w:cs="Arial" w:ascii="Arial" w:hAnsi="Arial"/>
          <w:b/>
          <w:bCs/>
        </w:rPr>
      </w:r>
    </w:p>
    <w:p>
      <w:pPr>
        <w:pStyle w:val="ListParagraph"/>
        <w:widowControl w:val="false"/>
        <w:numPr>
          <w:ilvl w:val="0"/>
          <w:numId w:val="0"/>
        </w:numPr>
        <w:tabs>
          <w:tab w:val="left" w:pos="851" w:leader="none"/>
        </w:tabs>
        <w:spacing w:lineRule="auto" w:line="360" w:before="0" w:after="0"/>
        <w:ind w:left="1288" w:hanging="0"/>
        <w:jc w:val="both"/>
        <w:outlineLvl w:val="0"/>
        <w:rPr>
          <w:rFonts w:ascii="Arial" w:hAnsi="Arial" w:cs="Arial"/>
          <w:b/>
          <w:b/>
          <w:bCs/>
          <w:color w:val="FF0000"/>
        </w:rPr>
      </w:pPr>
      <w:r>
        <w:rPr>
          <w:rFonts w:cs="Arial" w:ascii="Arial" w:hAnsi="Arial"/>
          <w:b/>
          <w:bCs/>
          <w:color w:val="FF0000"/>
        </w:rPr>
        <w:t>A definir</w:t>
      </w:r>
    </w:p>
    <w:p>
      <w:pPr>
        <w:pStyle w:val="ListParagraph"/>
        <w:widowControl w:val="false"/>
        <w:numPr>
          <w:ilvl w:val="0"/>
          <w:numId w:val="0"/>
        </w:numPr>
        <w:tabs>
          <w:tab w:val="left" w:pos="851" w:leader="none"/>
        </w:tabs>
        <w:spacing w:lineRule="auto" w:line="360" w:before="0" w:after="0"/>
        <w:ind w:left="1288" w:hanging="0"/>
        <w:jc w:val="both"/>
        <w:outlineLvl w:val="0"/>
        <w:rPr>
          <w:rFonts w:ascii="Arial" w:hAnsi="Arial" w:cs="Arial"/>
          <w:b/>
          <w:b/>
          <w:bCs/>
          <w:color w:val="FF0000"/>
        </w:rPr>
      </w:pPr>
      <w:r>
        <w:rPr>
          <w:rFonts w:cs="Arial" w:ascii="Arial" w:hAnsi="Arial"/>
          <w:b/>
          <w:bCs/>
          <w:color w:val="FF0000"/>
        </w:rPr>
      </w:r>
    </w:p>
    <w:p>
      <w:pPr>
        <w:pStyle w:val="ListParagraph"/>
        <w:widowControl w:val="false"/>
        <w:numPr>
          <w:ilvl w:val="0"/>
          <w:numId w:val="0"/>
        </w:numPr>
        <w:tabs>
          <w:tab w:val="left" w:pos="993" w:leader="none"/>
          <w:tab w:val="left" w:pos="1420" w:leader="none"/>
        </w:tabs>
        <w:spacing w:lineRule="auto" w:line="360" w:before="0" w:after="0"/>
        <w:ind w:left="720" w:hanging="0"/>
        <w:jc w:val="both"/>
        <w:outlineLvl w:val="0"/>
        <w:rPr/>
      </w:pPr>
      <w:bookmarkStart w:id="7" w:name="__DdeLink__4144_383423181"/>
      <w:r>
        <w:rPr>
          <w:rFonts w:cs="Arial" w:ascii="Arial" w:hAnsi="Arial"/>
          <w:b/>
          <w:bCs/>
          <w:u w:val="none"/>
        </w:rPr>
        <w:t>4.6.5.</w:t>
      </w:r>
      <w:bookmarkEnd w:id="7"/>
      <w:r>
        <w:rPr>
          <w:rFonts w:cs="Arial" w:ascii="Arial" w:hAnsi="Arial"/>
          <w:b/>
          <w:bCs/>
          <w:u w:val="none"/>
        </w:rPr>
        <w:tab/>
      </w:r>
      <w:r>
        <w:rPr>
          <w:rFonts w:cs="Arial" w:ascii="Arial" w:hAnsi="Arial"/>
          <w:bCs/>
          <w:u w:val="none"/>
        </w:rPr>
        <w:t>Diagrama Entidade / Relacionamento</w:t>
      </w:r>
      <w:r>
        <w:rPr>
          <w:rFonts w:cs="Arial" w:ascii="Arial" w:hAnsi="Arial"/>
          <w:b/>
          <w:bCs/>
          <w:u w:val="none"/>
        </w:rPr>
        <w:t>;</w:t>
      </w:r>
    </w:p>
    <w:p>
      <w:pPr>
        <w:pStyle w:val="ListParagraph"/>
        <w:widowControl w:val="false"/>
        <w:numPr>
          <w:ilvl w:val="0"/>
          <w:numId w:val="0"/>
        </w:numPr>
        <w:tabs>
          <w:tab w:val="left" w:pos="993" w:leader="none"/>
        </w:tabs>
        <w:spacing w:lineRule="auto" w:line="360" w:before="0" w:after="0"/>
        <w:ind w:left="720" w:hanging="153"/>
        <w:jc w:val="both"/>
        <w:outlineLvl w:val="0"/>
        <w:rPr/>
      </w:pPr>
      <w:r>
        <w:rPr>
          <w:rFonts w:cs="Arial" w:ascii="Arial" w:hAnsi="Arial"/>
          <w:bCs/>
        </w:rPr>
        <w:tab/>
        <w:tab/>
        <w:t>- Modelo de dados relacional</w:t>
      </w:r>
    </w:p>
    <w:p>
      <w:pPr>
        <w:pStyle w:val="ListParagraph"/>
        <w:widowControl w:val="false"/>
        <w:numPr>
          <w:ilvl w:val="0"/>
          <w:numId w:val="0"/>
        </w:numPr>
        <w:tabs>
          <w:tab w:val="left" w:pos="993" w:leader="none"/>
        </w:tabs>
        <w:spacing w:lineRule="auto" w:line="360" w:before="0" w:after="0"/>
        <w:ind w:left="720" w:hanging="153"/>
        <w:jc w:val="center"/>
        <w:outlineLvl w:val="0"/>
        <w:rPr>
          <w:rFonts w:ascii="Arial" w:hAnsi="Arial" w:cs="Arial"/>
          <w:bCs/>
        </w:rPr>
      </w:pPr>
      <w:r>
        <w:rPr>
          <w:rFonts w:cs="Arial" w:ascii="Arial" w:hAnsi="Arial"/>
          <w:bCs/>
        </w:rPr>
      </w:r>
    </w:p>
    <w:p>
      <w:pPr>
        <w:pStyle w:val="Normal"/>
        <w:widowControl w:val="false"/>
        <w:numPr>
          <w:ilvl w:val="0"/>
          <w:numId w:val="0"/>
        </w:numPr>
        <w:tabs>
          <w:tab w:val="left" w:pos="851" w:leader="none"/>
        </w:tabs>
        <w:spacing w:lineRule="auto" w:line="360" w:before="0" w:after="0"/>
        <w:ind w:left="1288" w:hanging="0"/>
        <w:jc w:val="both"/>
        <w:outlineLvl w:val="0"/>
        <w:rPr/>
      </w:pPr>
      <w:r>
        <w:rPr/>
      </w:r>
    </w:p>
    <w:p>
      <w:pPr>
        <w:pStyle w:val="ListParagraph"/>
        <w:widowControl w:val="false"/>
        <w:numPr>
          <w:ilvl w:val="0"/>
          <w:numId w:val="0"/>
        </w:numPr>
        <w:tabs>
          <w:tab w:val="left" w:pos="993" w:leader="none"/>
        </w:tabs>
        <w:spacing w:lineRule="auto" w:line="360" w:before="0" w:after="0"/>
        <w:ind w:left="720" w:hanging="0"/>
        <w:jc w:val="both"/>
        <w:outlineLvl w:val="0"/>
        <w:rPr/>
      </w:pPr>
      <w:r>
        <w:rPr>
          <w:rFonts w:cs="Arial" w:ascii="Arial" w:hAnsi="Arial"/>
          <w:b/>
          <w:bCs/>
          <w:u w:val="none"/>
        </w:rPr>
        <w:t xml:space="preserve">4.6.5.1. </w:t>
      </w:r>
      <w:bookmarkStart w:id="8" w:name="_Toc401483354"/>
      <w:bookmarkStart w:id="9" w:name="_Toc460781522"/>
      <w:bookmarkEnd w:id="8"/>
      <w:bookmarkEnd w:id="9"/>
      <w:r>
        <w:rPr>
          <w:rFonts w:cs="Arial" w:ascii="Arial" w:hAnsi="Arial"/>
          <w:bCs/>
          <w:u w:val="none"/>
        </w:rPr>
        <w:t>Dicionário de Dados</w:t>
      </w:r>
    </w:p>
    <w:p>
      <w:pPr>
        <w:pStyle w:val="Ttulo1"/>
        <w:rPr>
          <w:color w:val="000000"/>
        </w:rPr>
      </w:pPr>
      <w:bookmarkStart w:id="10" w:name="_Toc234814221"/>
      <w:bookmarkEnd w:id="10"/>
      <w:r>
        <w:rPr>
          <w:color w:val="000000"/>
          <w:sz w:val="24"/>
          <w:szCs w:val="24"/>
        </w:rPr>
        <w:t>Abreviações utilizadas para os nomes dos atributos das tabelas</w:t>
      </w:r>
    </w:p>
    <w:p>
      <w:pPr>
        <w:pStyle w:val="Normal"/>
        <w:jc w:val="both"/>
        <w:rPr/>
      </w:pPr>
      <w:r>
        <w:rPr>
          <w:rFonts w:cs="Arial" w:ascii="Arial" w:hAnsi="Arial"/>
          <w:bCs/>
        </w:rPr>
        <w:t>A seguir, são apresentadas as abreviações que foram utilizadas nos atributos das tabelas.</w:t>
      </w:r>
    </w:p>
    <w:tbl>
      <w:tblPr>
        <w:tblW w:w="3984"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firstRow="1" w:noVBand="1" w:lastRow="0" w:firstColumn="1" w:lastColumn="0" w:noHBand="0" w:val="04a0"/>
      </w:tblPr>
      <w:tblGrid>
        <w:gridCol w:w="1439"/>
        <w:gridCol w:w="2544"/>
      </w:tblGrid>
      <w:tr>
        <w:trPr>
          <w:trHeight w:val="284" w:hRule="atLeast"/>
        </w:trPr>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before="0" w:after="200"/>
              <w:rPr/>
            </w:pPr>
            <w:r>
              <w:rPr/>
              <w:t>Abreviação</w:t>
            </w:r>
          </w:p>
        </w:tc>
        <w:tc>
          <w:tcPr>
            <w:tcW w:w="2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before="0" w:after="200"/>
              <w:rPr/>
            </w:pPr>
            <w:r>
              <w:rPr/>
              <w:t>Texto</w:t>
            </w:r>
          </w:p>
        </w:tc>
      </w:tr>
      <w:tr>
        <w:trPr/>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ID</w:t>
            </w:r>
          </w:p>
        </w:tc>
        <w:tc>
          <w:tcPr>
            <w:tcW w:w="2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Identificador Único</w:t>
            </w:r>
          </w:p>
        </w:tc>
      </w:tr>
    </w:tbl>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Ttulo1"/>
        <w:rPr>
          <w:color w:val="000000"/>
        </w:rPr>
      </w:pPr>
      <w:r>
        <w:rPr>
          <w:b w:val="false"/>
          <w:color w:val="000000"/>
          <w:sz w:val="24"/>
          <w:szCs w:val="24"/>
        </w:rPr>
        <w:t>A seguir, são descritas as tabelas que foram utilizadas na construção do modelo.</w:t>
      </w:r>
    </w:p>
    <w:p>
      <w:pPr>
        <w:pStyle w:val="Ttulo2"/>
        <w:rPr>
          <w:rFonts w:ascii="Times New Roman" w:hAnsi="Times New Roman"/>
          <w:sz w:val="24"/>
          <w:szCs w:val="24"/>
        </w:rPr>
      </w:pPr>
      <w:r>
        <w:rPr>
          <w:sz w:val="24"/>
          <w:szCs w:val="24"/>
        </w:rPr>
      </w:r>
    </w:p>
    <w:p>
      <w:pPr>
        <w:pStyle w:val="Ttulo2"/>
        <w:rPr>
          <w:rFonts w:ascii="Times New Roman" w:hAnsi="Times New Roman"/>
          <w:sz w:val="24"/>
          <w:szCs w:val="24"/>
        </w:rPr>
      </w:pPr>
      <w:r>
        <w:rPr>
          <w:color w:val="000000" w:themeColor="text1"/>
          <w:sz w:val="24"/>
          <w:szCs w:val="24"/>
        </w:rPr>
        <w:t>STATUS_GRUPO</w:t>
      </w:r>
    </w:p>
    <w:tbl>
      <w:tblPr>
        <w:tblW w:w="9921"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firstRow="1" w:noVBand="1" w:lastRow="0" w:firstColumn="1" w:lastColumn="0" w:noHBand="0" w:val="04a0"/>
      </w:tblPr>
      <w:tblGrid>
        <w:gridCol w:w="2002"/>
        <w:gridCol w:w="1600"/>
        <w:gridCol w:w="1205"/>
        <w:gridCol w:w="5113"/>
      </w:tblGrid>
      <w:tr>
        <w:trPr>
          <w:trHeight w:val="377" w:hRule="atLeast"/>
        </w:trPr>
        <w:tc>
          <w:tcPr>
            <w:tcW w:w="2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pPr>
            <w:r>
              <w:rPr>
                <w:rFonts w:eastAsia="Times New Roman" w:cs="Times New Roman" w:ascii="Times New Roman" w:hAnsi="Times New Roman"/>
                <w:b/>
                <w:sz w:val="24"/>
                <w:szCs w:val="24"/>
              </w:rPr>
              <w:t>Atributo</w:t>
            </w:r>
          </w:p>
        </w:tc>
        <w:tc>
          <w:tcPr>
            <w:tcW w:w="1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pPr>
            <w:r>
              <w:rPr>
                <w:rFonts w:eastAsia="Times New Roman" w:cs="Times New Roman" w:ascii="Times New Roman" w:hAnsi="Times New Roman"/>
                <w:b/>
                <w:sz w:val="24"/>
                <w:szCs w:val="24"/>
              </w:rPr>
              <w:t>Tipo do dado</w:t>
            </w:r>
          </w:p>
        </w:tc>
        <w:tc>
          <w:tcPr>
            <w:tcW w:w="12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pPr>
            <w:r>
              <w:rPr>
                <w:rFonts w:eastAsia="Times New Roman" w:cs="Times New Roman" w:ascii="Times New Roman" w:hAnsi="Times New Roman"/>
                <w:b/>
                <w:sz w:val="24"/>
                <w:szCs w:val="24"/>
              </w:rPr>
              <w:t>Tamanho</w:t>
            </w:r>
          </w:p>
        </w:tc>
        <w:tc>
          <w:tcPr>
            <w:tcW w:w="51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pPr>
            <w:r>
              <w:rPr>
                <w:rFonts w:eastAsia="Times New Roman" w:cs="Times New Roman" w:ascii="Times New Roman" w:hAnsi="Times New Roman"/>
                <w:b/>
                <w:sz w:val="24"/>
                <w:szCs w:val="24"/>
              </w:rPr>
              <w:t>Metadado</w:t>
            </w:r>
          </w:p>
        </w:tc>
      </w:tr>
      <w:tr>
        <w:trPr>
          <w:trHeight w:val="377" w:hRule="atLeast"/>
        </w:trPr>
        <w:tc>
          <w:tcPr>
            <w:tcW w:w="2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ID</w:t>
            </w:r>
          </w:p>
        </w:tc>
        <w:tc>
          <w:tcPr>
            <w:tcW w:w="1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BINGINT</w:t>
            </w:r>
          </w:p>
        </w:tc>
        <w:tc>
          <w:tcPr>
            <w:tcW w:w="12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pPr>
            <w:r>
              <w:rPr>
                <w:rFonts w:eastAsia="Times New Roman" w:cs="Times New Roman" w:ascii="Times New Roman" w:hAnsi="Times New Roman"/>
                <w:sz w:val="24"/>
                <w:szCs w:val="24"/>
              </w:rPr>
              <w:t>20</w:t>
            </w:r>
          </w:p>
        </w:tc>
        <w:tc>
          <w:tcPr>
            <w:tcW w:w="51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CHAVE PRIMÁRIA DA TABELA</w:t>
            </w:r>
          </w:p>
        </w:tc>
      </w:tr>
      <w:tr>
        <w:trPr>
          <w:trHeight w:val="377" w:hRule="atLeast"/>
        </w:trPr>
        <w:tc>
          <w:tcPr>
            <w:tcW w:w="2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NOME_STATUS</w:t>
            </w:r>
          </w:p>
        </w:tc>
        <w:tc>
          <w:tcPr>
            <w:tcW w:w="1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VARCHAR</w:t>
            </w:r>
          </w:p>
        </w:tc>
        <w:tc>
          <w:tcPr>
            <w:tcW w:w="12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pPr>
            <w:r>
              <w:rPr>
                <w:rFonts w:eastAsia="Times New Roman" w:cs="Times New Roman" w:ascii="Times New Roman" w:hAnsi="Times New Roman"/>
                <w:sz w:val="24"/>
                <w:szCs w:val="24"/>
              </w:rPr>
              <w:t>N/A</w:t>
            </w:r>
          </w:p>
        </w:tc>
        <w:tc>
          <w:tcPr>
            <w:tcW w:w="51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NOME DO STATUS GRUPO</w:t>
            </w:r>
          </w:p>
        </w:tc>
      </w:tr>
    </w:tbl>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Ttulo1"/>
        <w:rPr>
          <w:color w:val="000000"/>
        </w:rPr>
      </w:pPr>
      <w:r>
        <w:rPr>
          <w:color w:val="000000"/>
          <w:sz w:val="24"/>
          <w:szCs w:val="24"/>
        </w:rPr>
        <w:t>GRUPO</w:t>
      </w:r>
    </w:p>
    <w:tbl>
      <w:tblPr>
        <w:tblW w:w="9920"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firstRow="1" w:noVBand="1" w:lastRow="0" w:firstColumn="1" w:lastColumn="0" w:noHBand="0" w:val="04a0"/>
      </w:tblPr>
      <w:tblGrid>
        <w:gridCol w:w="2354"/>
        <w:gridCol w:w="1526"/>
        <w:gridCol w:w="1150"/>
        <w:gridCol w:w="4889"/>
      </w:tblGrid>
      <w:tr>
        <w:trPr>
          <w:trHeight w:val="325" w:hRule="atLeast"/>
        </w:trPr>
        <w:tc>
          <w:tcPr>
            <w:tcW w:w="23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pPr>
            <w:r>
              <w:rPr>
                <w:rFonts w:eastAsia="Times New Roman" w:cs="Times New Roman" w:ascii="Times New Roman" w:hAnsi="Times New Roman"/>
                <w:b/>
                <w:sz w:val="24"/>
                <w:szCs w:val="24"/>
              </w:rPr>
              <w:t>Atributo</w:t>
            </w:r>
          </w:p>
        </w:tc>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pPr>
            <w:r>
              <w:rPr>
                <w:rFonts w:eastAsia="Times New Roman" w:cs="Times New Roman" w:ascii="Times New Roman" w:hAnsi="Times New Roman"/>
                <w:b/>
                <w:sz w:val="24"/>
                <w:szCs w:val="24"/>
              </w:rPr>
              <w:t>Tipo do dado</w:t>
            </w:r>
          </w:p>
        </w:tc>
        <w:tc>
          <w:tcPr>
            <w:tcW w:w="11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pPr>
            <w:r>
              <w:rPr>
                <w:rFonts w:eastAsia="Times New Roman" w:cs="Times New Roman" w:ascii="Times New Roman" w:hAnsi="Times New Roman"/>
                <w:b/>
                <w:sz w:val="24"/>
                <w:szCs w:val="24"/>
              </w:rPr>
              <w:t>Tamanho</w:t>
            </w:r>
          </w:p>
        </w:tc>
        <w:tc>
          <w:tcPr>
            <w:tcW w:w="48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pPr>
            <w:r>
              <w:rPr>
                <w:rFonts w:eastAsia="Times New Roman" w:cs="Times New Roman" w:ascii="Times New Roman" w:hAnsi="Times New Roman"/>
                <w:b/>
                <w:sz w:val="24"/>
                <w:szCs w:val="24"/>
              </w:rPr>
              <w:t>Metadado</w:t>
            </w:r>
          </w:p>
        </w:tc>
      </w:tr>
      <w:tr>
        <w:trPr>
          <w:trHeight w:val="325" w:hRule="atLeast"/>
        </w:trPr>
        <w:tc>
          <w:tcPr>
            <w:tcW w:w="23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ID</w:t>
            </w:r>
          </w:p>
        </w:tc>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BINGINT</w:t>
            </w:r>
          </w:p>
        </w:tc>
        <w:tc>
          <w:tcPr>
            <w:tcW w:w="11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pPr>
            <w:r>
              <w:rPr>
                <w:rFonts w:eastAsia="Times New Roman" w:cs="Times New Roman" w:ascii="Times New Roman" w:hAnsi="Times New Roman"/>
                <w:sz w:val="24"/>
                <w:szCs w:val="24"/>
              </w:rPr>
              <w:t>20</w:t>
            </w:r>
          </w:p>
        </w:tc>
        <w:tc>
          <w:tcPr>
            <w:tcW w:w="48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CHAVE PRIMÁRIA DA TABELA</w:t>
            </w:r>
          </w:p>
        </w:tc>
      </w:tr>
      <w:tr>
        <w:trPr>
          <w:trHeight w:val="325" w:hRule="atLeast"/>
        </w:trPr>
        <w:tc>
          <w:tcPr>
            <w:tcW w:w="23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ID_STATUS_GRUPO</w:t>
            </w:r>
          </w:p>
        </w:tc>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BINGINT</w:t>
            </w:r>
          </w:p>
        </w:tc>
        <w:tc>
          <w:tcPr>
            <w:tcW w:w="11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pPr>
            <w:r>
              <w:rPr>
                <w:rFonts w:eastAsia="Times New Roman" w:cs="Times New Roman" w:ascii="Times New Roman" w:hAnsi="Times New Roman"/>
                <w:sz w:val="24"/>
                <w:szCs w:val="24"/>
              </w:rPr>
              <w:t>20</w:t>
            </w:r>
          </w:p>
        </w:tc>
        <w:tc>
          <w:tcPr>
            <w:tcW w:w="48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CHAVE ESTRANGEIRA DA TABELA DE STATUS_GRUPO</w:t>
            </w:r>
          </w:p>
        </w:tc>
      </w:tr>
      <w:tr>
        <w:trPr>
          <w:trHeight w:val="325" w:hRule="atLeast"/>
        </w:trPr>
        <w:tc>
          <w:tcPr>
            <w:tcW w:w="23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NOME</w:t>
            </w:r>
          </w:p>
        </w:tc>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VARCHAR</w:t>
            </w:r>
          </w:p>
        </w:tc>
        <w:tc>
          <w:tcPr>
            <w:tcW w:w="11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pPr>
            <w:r>
              <w:rPr>
                <w:rFonts w:eastAsia="Times New Roman" w:cs="Times New Roman" w:ascii="Times New Roman" w:hAnsi="Times New Roman"/>
                <w:sz w:val="24"/>
                <w:szCs w:val="24"/>
              </w:rPr>
              <w:t>100</w:t>
            </w:r>
          </w:p>
        </w:tc>
        <w:tc>
          <w:tcPr>
            <w:tcW w:w="48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NOME DO GRUPO</w:t>
            </w:r>
          </w:p>
        </w:tc>
      </w:tr>
    </w:tbl>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Ttulo1"/>
        <w:rPr>
          <w:color w:val="000000"/>
        </w:rPr>
      </w:pPr>
      <w:r>
        <w:rPr>
          <w:color w:val="000000"/>
          <w:sz w:val="24"/>
          <w:szCs w:val="24"/>
        </w:rPr>
        <w:t>GRUPO_PESSOA</w:t>
      </w:r>
    </w:p>
    <w:tbl>
      <w:tblPr>
        <w:tblW w:w="9826"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firstRow="1" w:noVBand="1" w:lastRow="0" w:firstColumn="1" w:lastColumn="0" w:noHBand="0" w:val="04a0"/>
      </w:tblPr>
      <w:tblGrid>
        <w:gridCol w:w="2441"/>
        <w:gridCol w:w="1526"/>
        <w:gridCol w:w="1262"/>
        <w:gridCol w:w="4596"/>
      </w:tblGrid>
      <w:tr>
        <w:trPr>
          <w:trHeight w:val="324" w:hRule="atLeast"/>
        </w:trPr>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pPr>
            <w:r>
              <w:rPr>
                <w:rFonts w:eastAsia="Times New Roman" w:cs="Times New Roman" w:ascii="Times New Roman" w:hAnsi="Times New Roman"/>
                <w:b/>
                <w:sz w:val="24"/>
                <w:szCs w:val="24"/>
              </w:rPr>
              <w:t>Atributo</w:t>
            </w:r>
          </w:p>
        </w:tc>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pPr>
            <w:r>
              <w:rPr>
                <w:rFonts w:eastAsia="Times New Roman" w:cs="Times New Roman" w:ascii="Times New Roman" w:hAnsi="Times New Roman"/>
                <w:b/>
                <w:sz w:val="24"/>
                <w:szCs w:val="24"/>
              </w:rPr>
              <w:t>Tipo do dado</w:t>
            </w:r>
          </w:p>
        </w:tc>
        <w:tc>
          <w:tcPr>
            <w:tcW w:w="1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pPr>
            <w:r>
              <w:rPr>
                <w:rFonts w:eastAsia="Times New Roman" w:cs="Times New Roman" w:ascii="Times New Roman" w:hAnsi="Times New Roman"/>
                <w:b/>
                <w:sz w:val="24"/>
                <w:szCs w:val="24"/>
              </w:rPr>
              <w:t>Tamanho</w:t>
            </w:r>
          </w:p>
        </w:tc>
        <w:tc>
          <w:tcPr>
            <w:tcW w:w="4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pPr>
            <w:r>
              <w:rPr>
                <w:rFonts w:eastAsia="Times New Roman" w:cs="Times New Roman" w:ascii="Times New Roman" w:hAnsi="Times New Roman"/>
                <w:b/>
                <w:sz w:val="24"/>
                <w:szCs w:val="24"/>
              </w:rPr>
              <w:t>Metadado</w:t>
            </w:r>
          </w:p>
        </w:tc>
      </w:tr>
      <w:tr>
        <w:trPr>
          <w:trHeight w:val="324" w:hRule="atLeast"/>
        </w:trPr>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ID</w:t>
            </w:r>
          </w:p>
        </w:tc>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BINGINT</w:t>
            </w:r>
          </w:p>
        </w:tc>
        <w:tc>
          <w:tcPr>
            <w:tcW w:w="1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pPr>
            <w:r>
              <w:rPr>
                <w:rFonts w:eastAsia="Times New Roman" w:cs="Times New Roman" w:ascii="Times New Roman" w:hAnsi="Times New Roman"/>
                <w:sz w:val="24"/>
                <w:szCs w:val="24"/>
              </w:rPr>
              <w:t>20</w:t>
            </w:r>
          </w:p>
        </w:tc>
        <w:tc>
          <w:tcPr>
            <w:tcW w:w="4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CHAVE PRIMÁRIA DA TABELA</w:t>
            </w:r>
          </w:p>
        </w:tc>
      </w:tr>
      <w:tr>
        <w:trPr>
          <w:trHeight w:val="324" w:hRule="atLeast"/>
        </w:trPr>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ID_GRUPO</w:t>
            </w:r>
          </w:p>
        </w:tc>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BINGINT</w:t>
            </w:r>
          </w:p>
        </w:tc>
        <w:tc>
          <w:tcPr>
            <w:tcW w:w="1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pPr>
            <w:r>
              <w:rPr>
                <w:rFonts w:eastAsia="Times New Roman" w:cs="Times New Roman" w:ascii="Times New Roman" w:hAnsi="Times New Roman"/>
                <w:sz w:val="24"/>
                <w:szCs w:val="24"/>
              </w:rPr>
              <w:t>20</w:t>
            </w:r>
          </w:p>
        </w:tc>
        <w:tc>
          <w:tcPr>
            <w:tcW w:w="4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CHAVE ESTRANGEIRA DA TABELA DE GRUPO</w:t>
            </w:r>
          </w:p>
        </w:tc>
      </w:tr>
      <w:tr>
        <w:trPr>
          <w:trHeight w:val="324" w:hRule="atLeast"/>
        </w:trPr>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ID_PESSOA</w:t>
            </w:r>
          </w:p>
        </w:tc>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BINGINT</w:t>
            </w:r>
          </w:p>
        </w:tc>
        <w:tc>
          <w:tcPr>
            <w:tcW w:w="1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pPr>
            <w:r>
              <w:rPr>
                <w:rFonts w:eastAsia="Times New Roman" w:cs="Times New Roman" w:ascii="Times New Roman" w:hAnsi="Times New Roman"/>
                <w:sz w:val="24"/>
                <w:szCs w:val="24"/>
              </w:rPr>
              <w:t>20</w:t>
            </w:r>
          </w:p>
        </w:tc>
        <w:tc>
          <w:tcPr>
            <w:tcW w:w="4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CHAVE ESTRANGEIRA DA TABELA DE PESSOA</w:t>
            </w:r>
          </w:p>
        </w:tc>
      </w:tr>
    </w:tbl>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Ttulo1"/>
        <w:rPr>
          <w:rFonts w:ascii="Times New Roman" w:hAnsi="Times New Roman"/>
          <w:sz w:val="24"/>
          <w:szCs w:val="24"/>
        </w:rPr>
      </w:pPr>
      <w:r>
        <w:rPr>
          <w:sz w:val="24"/>
          <w:szCs w:val="24"/>
        </w:rPr>
      </w:r>
    </w:p>
    <w:p>
      <w:pPr>
        <w:pStyle w:val="Ttulo1"/>
        <w:rPr>
          <w:rFonts w:ascii="Times New Roman" w:hAnsi="Times New Roman"/>
          <w:sz w:val="24"/>
          <w:szCs w:val="24"/>
        </w:rPr>
      </w:pPr>
      <w:r>
        <w:rPr>
          <w:sz w:val="24"/>
          <w:szCs w:val="24"/>
        </w:rPr>
      </w:r>
    </w:p>
    <w:p>
      <w:pPr>
        <w:pStyle w:val="Ttulo1"/>
        <w:rPr>
          <w:color w:val="000000"/>
        </w:rPr>
      </w:pPr>
      <w:r>
        <w:rPr>
          <w:color w:val="000000"/>
          <w:sz w:val="24"/>
          <w:szCs w:val="24"/>
        </w:rPr>
        <w:t>PESSOA</w:t>
      </w:r>
    </w:p>
    <w:tbl>
      <w:tblPr>
        <w:tblW w:w="9031"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firstRow="1" w:noVBand="1" w:lastRow="0" w:firstColumn="1" w:lastColumn="0" w:noHBand="0" w:val="04a0"/>
      </w:tblPr>
      <w:tblGrid>
        <w:gridCol w:w="2077"/>
        <w:gridCol w:w="1436"/>
        <w:gridCol w:w="1189"/>
        <w:gridCol w:w="4328"/>
      </w:tblGrid>
      <w:tr>
        <w:trPr>
          <w:trHeight w:val="311" w:hRule="atLeast"/>
        </w:trPr>
        <w:tc>
          <w:tcPr>
            <w:tcW w:w="20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pPr>
            <w:r>
              <w:rPr>
                <w:rFonts w:eastAsia="Times New Roman" w:cs="Times New Roman" w:ascii="Times New Roman" w:hAnsi="Times New Roman"/>
                <w:b/>
                <w:sz w:val="24"/>
                <w:szCs w:val="24"/>
              </w:rPr>
              <w:t>Atributo</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pPr>
            <w:r>
              <w:rPr>
                <w:rFonts w:eastAsia="Times New Roman" w:cs="Times New Roman" w:ascii="Times New Roman" w:hAnsi="Times New Roman"/>
                <w:b/>
                <w:sz w:val="24"/>
                <w:szCs w:val="24"/>
              </w:rPr>
              <w:t>Tipo do dado</w:t>
            </w:r>
          </w:p>
        </w:tc>
        <w:tc>
          <w:tcPr>
            <w:tcW w:w="1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pPr>
            <w:r>
              <w:rPr>
                <w:rFonts w:eastAsia="Times New Roman" w:cs="Times New Roman" w:ascii="Times New Roman" w:hAnsi="Times New Roman"/>
                <w:b/>
                <w:sz w:val="24"/>
                <w:szCs w:val="24"/>
              </w:rPr>
              <w:t>Tamanho</w:t>
            </w:r>
          </w:p>
        </w:tc>
        <w:tc>
          <w:tcPr>
            <w:tcW w:w="43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pPr>
            <w:r>
              <w:rPr>
                <w:rFonts w:eastAsia="Times New Roman" w:cs="Times New Roman" w:ascii="Times New Roman" w:hAnsi="Times New Roman"/>
                <w:b/>
                <w:sz w:val="24"/>
                <w:szCs w:val="24"/>
              </w:rPr>
              <w:t>Metadado</w:t>
            </w:r>
          </w:p>
        </w:tc>
      </w:tr>
      <w:tr>
        <w:trPr>
          <w:trHeight w:val="311" w:hRule="atLeast"/>
        </w:trPr>
        <w:tc>
          <w:tcPr>
            <w:tcW w:w="20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ID</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BINGINT</w:t>
            </w:r>
          </w:p>
        </w:tc>
        <w:tc>
          <w:tcPr>
            <w:tcW w:w="1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pPr>
            <w:r>
              <w:rPr>
                <w:rFonts w:eastAsia="Times New Roman" w:cs="Times New Roman" w:ascii="Times New Roman" w:hAnsi="Times New Roman"/>
                <w:sz w:val="24"/>
                <w:szCs w:val="24"/>
              </w:rPr>
              <w:t>20</w:t>
            </w:r>
          </w:p>
        </w:tc>
        <w:tc>
          <w:tcPr>
            <w:tcW w:w="43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CHAVE PRIMÁRIA DA TABELA</w:t>
            </w:r>
          </w:p>
        </w:tc>
      </w:tr>
      <w:tr>
        <w:trPr>
          <w:trHeight w:val="311" w:hRule="atLeast"/>
        </w:trPr>
        <w:tc>
          <w:tcPr>
            <w:tcW w:w="20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CELULAR</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INTEGER</w:t>
            </w:r>
          </w:p>
        </w:tc>
        <w:tc>
          <w:tcPr>
            <w:tcW w:w="1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pPr>
            <w:r>
              <w:rPr>
                <w:rFonts w:eastAsia="Times New Roman" w:cs="Times New Roman" w:ascii="Times New Roman" w:hAnsi="Times New Roman"/>
                <w:sz w:val="24"/>
                <w:szCs w:val="24"/>
              </w:rPr>
              <w:t>17</w:t>
            </w:r>
          </w:p>
        </w:tc>
        <w:tc>
          <w:tcPr>
            <w:tcW w:w="43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NÚMERO DO CELULAR DA PESSOA</w:t>
            </w:r>
          </w:p>
        </w:tc>
      </w:tr>
      <w:tr>
        <w:trPr>
          <w:trHeight w:val="311" w:hRule="atLeast"/>
        </w:trPr>
        <w:tc>
          <w:tcPr>
            <w:tcW w:w="20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CPF</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VARCHAR</w:t>
            </w:r>
          </w:p>
        </w:tc>
        <w:tc>
          <w:tcPr>
            <w:tcW w:w="1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pPr>
            <w:r>
              <w:rPr>
                <w:rFonts w:eastAsia="Times New Roman" w:cs="Times New Roman" w:ascii="Times New Roman" w:hAnsi="Times New Roman"/>
                <w:sz w:val="24"/>
                <w:szCs w:val="24"/>
              </w:rPr>
              <w:t>20</w:t>
            </w:r>
          </w:p>
        </w:tc>
        <w:tc>
          <w:tcPr>
            <w:tcW w:w="43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NÙMERO DO CPF DA PESSOA</w:t>
            </w:r>
          </w:p>
        </w:tc>
      </w:tr>
      <w:tr>
        <w:trPr>
          <w:trHeight w:val="311" w:hRule="atLeast"/>
        </w:trPr>
        <w:tc>
          <w:tcPr>
            <w:tcW w:w="20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CRIACAO</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DATETIME</w:t>
            </w:r>
          </w:p>
        </w:tc>
        <w:tc>
          <w:tcPr>
            <w:tcW w:w="1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3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TIMESTAMP INDICANDO CRIAÇÂO DO REGISTRO PESSOA</w:t>
            </w:r>
          </w:p>
        </w:tc>
      </w:tr>
      <w:tr>
        <w:trPr>
          <w:trHeight w:val="311" w:hRule="atLeast"/>
        </w:trPr>
        <w:tc>
          <w:tcPr>
            <w:tcW w:w="20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EMAIL</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VARCHAR</w:t>
            </w:r>
          </w:p>
        </w:tc>
        <w:tc>
          <w:tcPr>
            <w:tcW w:w="1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pPr>
            <w:r>
              <w:rPr>
                <w:rFonts w:eastAsia="Times New Roman" w:cs="Times New Roman" w:ascii="Times New Roman" w:hAnsi="Times New Roman"/>
                <w:sz w:val="24"/>
                <w:szCs w:val="24"/>
              </w:rPr>
              <w:t>150</w:t>
            </w:r>
          </w:p>
        </w:tc>
        <w:tc>
          <w:tcPr>
            <w:tcW w:w="43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EMAIL DA PESSOA</w:t>
            </w:r>
          </w:p>
        </w:tc>
      </w:tr>
      <w:tr>
        <w:trPr>
          <w:trHeight w:val="311" w:hRule="atLeast"/>
        </w:trPr>
        <w:tc>
          <w:tcPr>
            <w:tcW w:w="20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NASCIMENTO</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DATE</w:t>
            </w:r>
          </w:p>
        </w:tc>
        <w:tc>
          <w:tcPr>
            <w:tcW w:w="1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3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DATA DE NASCIMENTO DA PESSOA</w:t>
            </w:r>
          </w:p>
        </w:tc>
      </w:tr>
      <w:tr>
        <w:trPr>
          <w:trHeight w:val="311" w:hRule="atLeast"/>
        </w:trPr>
        <w:tc>
          <w:tcPr>
            <w:tcW w:w="20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NOME</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VARCHAR</w:t>
            </w:r>
          </w:p>
        </w:tc>
        <w:tc>
          <w:tcPr>
            <w:tcW w:w="1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pPr>
            <w:r>
              <w:rPr>
                <w:rFonts w:eastAsia="Times New Roman" w:cs="Times New Roman" w:ascii="Times New Roman" w:hAnsi="Times New Roman"/>
                <w:sz w:val="24"/>
                <w:szCs w:val="24"/>
              </w:rPr>
              <w:t>100</w:t>
            </w:r>
          </w:p>
        </w:tc>
        <w:tc>
          <w:tcPr>
            <w:tcW w:w="43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NOME DA PESSOA</w:t>
            </w:r>
          </w:p>
        </w:tc>
      </w:tr>
    </w:tbl>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Ttulo1"/>
        <w:rPr>
          <w:color w:val="000000"/>
        </w:rPr>
      </w:pPr>
      <w:r>
        <w:rPr>
          <w:color w:val="000000"/>
          <w:sz w:val="24"/>
          <w:szCs w:val="24"/>
        </w:rPr>
        <w:t>COMPLEMENTO_PESSOA</w:t>
      </w:r>
    </w:p>
    <w:tbl>
      <w:tblPr>
        <w:tblW w:w="9211"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firstRow="1" w:noVBand="1" w:lastRow="0" w:firstColumn="1" w:lastColumn="0" w:noHBand="0" w:val="04a0"/>
      </w:tblPr>
      <w:tblGrid>
        <w:gridCol w:w="2622"/>
        <w:gridCol w:w="137"/>
        <w:gridCol w:w="1477"/>
        <w:gridCol w:w="1"/>
        <w:gridCol w:w="1126"/>
        <w:gridCol w:w="2"/>
        <w:gridCol w:w="3845"/>
      </w:tblGrid>
      <w:tr>
        <w:trPr>
          <w:trHeight w:val="311" w:hRule="atLeast"/>
        </w:trPr>
        <w:tc>
          <w:tcPr>
            <w:tcW w:w="2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pPr>
            <w:r>
              <w:rPr>
                <w:rFonts w:eastAsia="Times New Roman" w:cs="Times New Roman" w:ascii="Times New Roman" w:hAnsi="Times New Roman"/>
                <w:b/>
                <w:sz w:val="24"/>
                <w:szCs w:val="24"/>
              </w:rPr>
              <w:t>Atributo</w:t>
            </w:r>
          </w:p>
        </w:tc>
        <w:tc>
          <w:tcPr>
            <w:tcW w:w="1615"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pPr>
            <w:r>
              <w:rPr>
                <w:rFonts w:eastAsia="Times New Roman" w:cs="Times New Roman" w:ascii="Times New Roman" w:hAnsi="Times New Roman"/>
                <w:b/>
                <w:sz w:val="24"/>
                <w:szCs w:val="24"/>
              </w:rPr>
              <w:t>Tipo do dado</w:t>
            </w:r>
          </w:p>
        </w:tc>
        <w:tc>
          <w:tcPr>
            <w:tcW w:w="112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pPr>
            <w:r>
              <w:rPr>
                <w:rFonts w:eastAsia="Times New Roman" w:cs="Times New Roman" w:ascii="Times New Roman" w:hAnsi="Times New Roman"/>
                <w:b/>
                <w:sz w:val="24"/>
                <w:szCs w:val="24"/>
              </w:rPr>
              <w:t>Tamanho</w:t>
            </w:r>
          </w:p>
        </w:tc>
        <w:tc>
          <w:tcPr>
            <w:tcW w:w="38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pPr>
            <w:r>
              <w:rPr>
                <w:rFonts w:eastAsia="Times New Roman" w:cs="Times New Roman" w:ascii="Times New Roman" w:hAnsi="Times New Roman"/>
                <w:b/>
                <w:sz w:val="24"/>
                <w:szCs w:val="24"/>
              </w:rPr>
              <w:t>Metadado</w:t>
            </w:r>
          </w:p>
        </w:tc>
      </w:tr>
      <w:tr>
        <w:trPr>
          <w:trHeight w:val="311" w:hRule="atLeast"/>
        </w:trPr>
        <w:tc>
          <w:tcPr>
            <w:tcW w:w="275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ID</w:t>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BINGINT</w:t>
            </w:r>
          </w:p>
        </w:tc>
        <w:tc>
          <w:tcPr>
            <w:tcW w:w="112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pPr>
            <w:r>
              <w:rPr>
                <w:rFonts w:eastAsia="Times New Roman" w:cs="Times New Roman" w:ascii="Times New Roman" w:hAnsi="Times New Roman"/>
                <w:sz w:val="24"/>
                <w:szCs w:val="24"/>
              </w:rPr>
              <w:t>20</w:t>
            </w:r>
          </w:p>
        </w:tc>
        <w:tc>
          <w:tcPr>
            <w:tcW w:w="38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CHAVE PRIMÁRIA DA TABELA</w:t>
            </w:r>
          </w:p>
        </w:tc>
      </w:tr>
      <w:tr>
        <w:trPr>
          <w:trHeight w:val="311" w:hRule="atLeast"/>
        </w:trPr>
        <w:tc>
          <w:tcPr>
            <w:tcW w:w="275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CELULAR_MAE</w:t>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VARCHAR</w:t>
            </w:r>
          </w:p>
        </w:tc>
        <w:tc>
          <w:tcPr>
            <w:tcW w:w="112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pPr>
            <w:r>
              <w:rPr>
                <w:rFonts w:eastAsia="Times New Roman" w:cs="Times New Roman" w:ascii="Times New Roman" w:hAnsi="Times New Roman"/>
                <w:sz w:val="24"/>
                <w:szCs w:val="24"/>
              </w:rPr>
              <w:t>17</w:t>
            </w:r>
          </w:p>
        </w:tc>
        <w:tc>
          <w:tcPr>
            <w:tcW w:w="38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CELULAR DA MÂE DA PESSOA</w:t>
            </w:r>
          </w:p>
        </w:tc>
      </w:tr>
      <w:tr>
        <w:trPr>
          <w:trHeight w:val="311" w:hRule="atLeast"/>
        </w:trPr>
        <w:tc>
          <w:tcPr>
            <w:tcW w:w="275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CELULAR_PAI</w:t>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VARCHAR</w:t>
            </w:r>
          </w:p>
        </w:tc>
        <w:tc>
          <w:tcPr>
            <w:tcW w:w="112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pPr>
            <w:r>
              <w:rPr>
                <w:rFonts w:eastAsia="Times New Roman" w:cs="Times New Roman" w:ascii="Times New Roman" w:hAnsi="Times New Roman"/>
                <w:sz w:val="24"/>
                <w:szCs w:val="24"/>
              </w:rPr>
              <w:t>17</w:t>
            </w:r>
          </w:p>
        </w:tc>
        <w:tc>
          <w:tcPr>
            <w:tcW w:w="38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CELULAR DO PAI DA PESSOA</w:t>
            </w:r>
          </w:p>
        </w:tc>
      </w:tr>
      <w:tr>
        <w:trPr>
          <w:trHeight w:val="311" w:hRule="atLeast"/>
        </w:trPr>
        <w:tc>
          <w:tcPr>
            <w:tcW w:w="275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NOME_MAE</w:t>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VARCHAR</w:t>
            </w:r>
          </w:p>
        </w:tc>
        <w:tc>
          <w:tcPr>
            <w:tcW w:w="112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pPr>
            <w:r>
              <w:rPr>
                <w:rFonts w:eastAsia="Times New Roman" w:cs="Times New Roman" w:ascii="Times New Roman" w:hAnsi="Times New Roman"/>
                <w:sz w:val="24"/>
                <w:szCs w:val="24"/>
              </w:rPr>
              <w:t>100</w:t>
            </w:r>
          </w:p>
        </w:tc>
        <w:tc>
          <w:tcPr>
            <w:tcW w:w="38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NOME DA MÂE DA PESSOA</w:t>
            </w:r>
          </w:p>
        </w:tc>
      </w:tr>
      <w:tr>
        <w:trPr>
          <w:trHeight w:val="311" w:hRule="atLeast"/>
        </w:trPr>
        <w:tc>
          <w:tcPr>
            <w:tcW w:w="275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NOME_PAI</w:t>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VARCHAR</w:t>
            </w:r>
          </w:p>
        </w:tc>
        <w:tc>
          <w:tcPr>
            <w:tcW w:w="112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pPr>
            <w:r>
              <w:rPr>
                <w:rFonts w:eastAsia="Times New Roman" w:cs="Times New Roman" w:ascii="Times New Roman" w:hAnsi="Times New Roman"/>
                <w:sz w:val="24"/>
                <w:szCs w:val="24"/>
              </w:rPr>
              <w:t>100</w:t>
            </w:r>
          </w:p>
        </w:tc>
        <w:tc>
          <w:tcPr>
            <w:tcW w:w="38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NOME DA PAI DA PESSOA</w:t>
            </w:r>
          </w:p>
        </w:tc>
      </w:tr>
      <w:tr>
        <w:trPr>
          <w:trHeight w:val="311" w:hRule="atLeast"/>
        </w:trPr>
        <w:tc>
          <w:tcPr>
            <w:tcW w:w="275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OBSERVACAO</w:t>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VARCHAR</w:t>
            </w:r>
          </w:p>
        </w:tc>
        <w:tc>
          <w:tcPr>
            <w:tcW w:w="112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pPr>
            <w:r>
              <w:rPr>
                <w:rFonts w:eastAsia="Times New Roman" w:cs="Times New Roman" w:ascii="Times New Roman" w:hAnsi="Times New Roman"/>
                <w:sz w:val="24"/>
                <w:szCs w:val="24"/>
              </w:rPr>
              <w:t>300</w:t>
            </w:r>
          </w:p>
        </w:tc>
        <w:tc>
          <w:tcPr>
            <w:tcW w:w="38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INFORMAÇÂO ADICIONAL QUE A PESSOA PODE INCLUIR</w:t>
            </w:r>
          </w:p>
        </w:tc>
      </w:tr>
      <w:tr>
        <w:trPr>
          <w:trHeight w:val="311" w:hRule="atLeast"/>
        </w:trPr>
        <w:tc>
          <w:tcPr>
            <w:tcW w:w="275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QUAL_ALERGIA</w:t>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VARCHAR</w:t>
            </w:r>
          </w:p>
        </w:tc>
        <w:tc>
          <w:tcPr>
            <w:tcW w:w="112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pPr>
            <w:r>
              <w:rPr>
                <w:rFonts w:eastAsia="Times New Roman" w:cs="Times New Roman" w:ascii="Times New Roman" w:hAnsi="Times New Roman"/>
                <w:sz w:val="24"/>
                <w:szCs w:val="24"/>
              </w:rPr>
              <w:t>300</w:t>
            </w:r>
          </w:p>
        </w:tc>
        <w:tc>
          <w:tcPr>
            <w:tcW w:w="38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QUAL ALERGIA QUE A PESSOA POSSUI</w:t>
            </w:r>
          </w:p>
        </w:tc>
      </w:tr>
      <w:tr>
        <w:trPr>
          <w:trHeight w:val="311" w:hRule="atLeast"/>
        </w:trPr>
        <w:tc>
          <w:tcPr>
            <w:tcW w:w="275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QUAL_MEDICAMENTO</w:t>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VARCHAR</w:t>
            </w:r>
          </w:p>
        </w:tc>
        <w:tc>
          <w:tcPr>
            <w:tcW w:w="112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pPr>
            <w:r>
              <w:rPr>
                <w:rFonts w:eastAsia="Times New Roman" w:cs="Times New Roman" w:ascii="Times New Roman" w:hAnsi="Times New Roman"/>
                <w:sz w:val="24"/>
                <w:szCs w:val="24"/>
              </w:rPr>
              <w:t>300</w:t>
            </w:r>
          </w:p>
        </w:tc>
        <w:tc>
          <w:tcPr>
            <w:tcW w:w="38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QUAL MEDICAMENTO A PESSOA ESTA FAZENDO TRATAMENO</w:t>
            </w:r>
          </w:p>
        </w:tc>
      </w:tr>
      <w:tr>
        <w:trPr>
          <w:trHeight w:val="311" w:hRule="atLeast"/>
        </w:trPr>
        <w:tc>
          <w:tcPr>
            <w:tcW w:w="275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ID_PESSOA</w:t>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BINGINT</w:t>
            </w:r>
          </w:p>
        </w:tc>
        <w:tc>
          <w:tcPr>
            <w:tcW w:w="112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pPr>
            <w:r>
              <w:rPr>
                <w:rFonts w:eastAsia="Times New Roman" w:cs="Times New Roman" w:ascii="Times New Roman" w:hAnsi="Times New Roman"/>
                <w:sz w:val="24"/>
                <w:szCs w:val="24"/>
              </w:rPr>
              <w:t>20</w:t>
            </w:r>
          </w:p>
        </w:tc>
        <w:tc>
          <w:tcPr>
            <w:tcW w:w="38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CHAVE ESTRANGEIRA DA TABELA DE PESSOA</w:t>
            </w:r>
          </w:p>
        </w:tc>
      </w:tr>
    </w:tbl>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Ttulo1"/>
        <w:rPr>
          <w:rFonts w:ascii="Times New Roman" w:hAnsi="Times New Roman"/>
          <w:sz w:val="24"/>
          <w:szCs w:val="24"/>
        </w:rPr>
      </w:pPr>
      <w:r>
        <w:rPr>
          <w:sz w:val="24"/>
          <w:szCs w:val="24"/>
        </w:rPr>
      </w:r>
    </w:p>
    <w:p>
      <w:pPr>
        <w:pStyle w:val="Ttulo1"/>
        <w:rPr>
          <w:rFonts w:ascii="Times New Roman" w:hAnsi="Times New Roman"/>
          <w:sz w:val="24"/>
          <w:szCs w:val="24"/>
        </w:rPr>
      </w:pPr>
      <w:r>
        <w:rPr>
          <w:sz w:val="24"/>
          <w:szCs w:val="24"/>
        </w:rPr>
      </w:r>
    </w:p>
    <w:p>
      <w:pPr>
        <w:pStyle w:val="Ttulo1"/>
        <w:rPr>
          <w:rFonts w:ascii="Times New Roman" w:hAnsi="Times New Roman"/>
          <w:sz w:val="24"/>
          <w:szCs w:val="24"/>
        </w:rPr>
      </w:pPr>
      <w:r>
        <w:rPr>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Ttulo1"/>
        <w:rPr>
          <w:color w:val="000000"/>
        </w:rPr>
      </w:pPr>
      <w:r>
        <w:rPr>
          <w:color w:val="000000"/>
          <w:sz w:val="24"/>
          <w:szCs w:val="24"/>
        </w:rPr>
        <w:t>ENDERECO</w:t>
      </w:r>
    </w:p>
    <w:tbl>
      <w:tblPr>
        <w:tblW w:w="9031"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firstRow="1" w:noVBand="1" w:lastRow="0" w:firstColumn="1" w:lastColumn="0" w:noHBand="0" w:val="04a0"/>
      </w:tblPr>
      <w:tblGrid>
        <w:gridCol w:w="2077"/>
        <w:gridCol w:w="1436"/>
        <w:gridCol w:w="1189"/>
        <w:gridCol w:w="4328"/>
      </w:tblGrid>
      <w:tr>
        <w:trPr>
          <w:trHeight w:val="311" w:hRule="atLeast"/>
        </w:trPr>
        <w:tc>
          <w:tcPr>
            <w:tcW w:w="20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pPr>
            <w:r>
              <w:rPr>
                <w:rFonts w:eastAsia="Times New Roman" w:cs="Times New Roman" w:ascii="Times New Roman" w:hAnsi="Times New Roman"/>
                <w:b/>
                <w:sz w:val="24"/>
                <w:szCs w:val="24"/>
              </w:rPr>
              <w:t>Atributo</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pPr>
            <w:r>
              <w:rPr>
                <w:rFonts w:eastAsia="Times New Roman" w:cs="Times New Roman" w:ascii="Times New Roman" w:hAnsi="Times New Roman"/>
                <w:b/>
                <w:sz w:val="24"/>
                <w:szCs w:val="24"/>
              </w:rPr>
              <w:t>Tipo do dado</w:t>
            </w:r>
          </w:p>
        </w:tc>
        <w:tc>
          <w:tcPr>
            <w:tcW w:w="1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pPr>
            <w:r>
              <w:rPr>
                <w:rFonts w:eastAsia="Times New Roman" w:cs="Times New Roman" w:ascii="Times New Roman" w:hAnsi="Times New Roman"/>
                <w:b/>
                <w:sz w:val="24"/>
                <w:szCs w:val="24"/>
              </w:rPr>
              <w:t>Tamanho</w:t>
            </w:r>
          </w:p>
        </w:tc>
        <w:tc>
          <w:tcPr>
            <w:tcW w:w="43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pPr>
            <w:r>
              <w:rPr>
                <w:rFonts w:eastAsia="Times New Roman" w:cs="Times New Roman" w:ascii="Times New Roman" w:hAnsi="Times New Roman"/>
                <w:b/>
                <w:sz w:val="24"/>
                <w:szCs w:val="24"/>
              </w:rPr>
              <w:t>Metadado</w:t>
            </w:r>
          </w:p>
        </w:tc>
      </w:tr>
      <w:tr>
        <w:trPr>
          <w:trHeight w:val="311" w:hRule="atLeast"/>
        </w:trPr>
        <w:tc>
          <w:tcPr>
            <w:tcW w:w="20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ID</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BINGINT</w:t>
            </w:r>
          </w:p>
        </w:tc>
        <w:tc>
          <w:tcPr>
            <w:tcW w:w="1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pPr>
            <w:r>
              <w:rPr>
                <w:rFonts w:eastAsia="Times New Roman" w:cs="Times New Roman" w:ascii="Times New Roman" w:hAnsi="Times New Roman"/>
                <w:sz w:val="24"/>
                <w:szCs w:val="24"/>
              </w:rPr>
              <w:t>20</w:t>
            </w:r>
          </w:p>
        </w:tc>
        <w:tc>
          <w:tcPr>
            <w:tcW w:w="43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CHAVE PRIMÁRIA DA TABELA</w:t>
            </w:r>
          </w:p>
        </w:tc>
      </w:tr>
      <w:tr>
        <w:trPr>
          <w:trHeight w:val="311" w:hRule="atLeast"/>
        </w:trPr>
        <w:tc>
          <w:tcPr>
            <w:tcW w:w="20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CEP</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VARCHAR</w:t>
            </w:r>
          </w:p>
        </w:tc>
        <w:tc>
          <w:tcPr>
            <w:tcW w:w="1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pPr>
            <w:r>
              <w:rPr>
                <w:rFonts w:eastAsia="Times New Roman" w:cs="Times New Roman" w:ascii="Times New Roman" w:hAnsi="Times New Roman"/>
                <w:sz w:val="24"/>
                <w:szCs w:val="24"/>
              </w:rPr>
              <w:t>9</w:t>
            </w:r>
          </w:p>
        </w:tc>
        <w:tc>
          <w:tcPr>
            <w:tcW w:w="43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NÚMERO DO CEP DO ENDEREÇO DA PESSOA</w:t>
            </w:r>
          </w:p>
        </w:tc>
      </w:tr>
      <w:tr>
        <w:trPr>
          <w:trHeight w:val="311" w:hRule="atLeast"/>
        </w:trPr>
        <w:tc>
          <w:tcPr>
            <w:tcW w:w="20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CIDADE</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VARCHAR</w:t>
            </w:r>
          </w:p>
        </w:tc>
        <w:tc>
          <w:tcPr>
            <w:tcW w:w="1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pPr>
            <w:r>
              <w:rPr>
                <w:rFonts w:eastAsia="Times New Roman" w:cs="Times New Roman" w:ascii="Times New Roman" w:hAnsi="Times New Roman"/>
                <w:sz w:val="24"/>
                <w:szCs w:val="24"/>
              </w:rPr>
              <w:t>60</w:t>
            </w:r>
          </w:p>
        </w:tc>
        <w:tc>
          <w:tcPr>
            <w:tcW w:w="43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CIDADE ONDE A PESSOA MORA</w:t>
            </w:r>
          </w:p>
        </w:tc>
      </w:tr>
      <w:tr>
        <w:trPr>
          <w:trHeight w:val="311" w:hRule="atLeast"/>
        </w:trPr>
        <w:tc>
          <w:tcPr>
            <w:tcW w:w="20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COMPLEMENTO</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VARCHAR</w:t>
            </w:r>
          </w:p>
        </w:tc>
        <w:tc>
          <w:tcPr>
            <w:tcW w:w="1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pPr>
            <w:r>
              <w:rPr>
                <w:rFonts w:eastAsia="Times New Roman" w:cs="Times New Roman" w:ascii="Times New Roman" w:hAnsi="Times New Roman"/>
                <w:sz w:val="24"/>
                <w:szCs w:val="24"/>
              </w:rPr>
              <w:t>150</w:t>
            </w:r>
          </w:p>
        </w:tc>
        <w:tc>
          <w:tcPr>
            <w:tcW w:w="43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COMPLEMENTO SOBRE O ENDEREÇO DA PESSOA</w:t>
            </w:r>
          </w:p>
        </w:tc>
      </w:tr>
      <w:tr>
        <w:trPr>
          <w:trHeight w:val="311" w:hRule="atLeast"/>
        </w:trPr>
        <w:tc>
          <w:tcPr>
            <w:tcW w:w="20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LOGRADOURO</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VARCHAR</w:t>
            </w:r>
          </w:p>
        </w:tc>
        <w:tc>
          <w:tcPr>
            <w:tcW w:w="1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pPr>
            <w:r>
              <w:rPr>
                <w:rFonts w:eastAsia="Times New Roman" w:cs="Times New Roman" w:ascii="Times New Roman" w:hAnsi="Times New Roman"/>
                <w:sz w:val="24"/>
                <w:szCs w:val="24"/>
              </w:rPr>
              <w:t>150</w:t>
            </w:r>
          </w:p>
        </w:tc>
        <w:tc>
          <w:tcPr>
            <w:tcW w:w="43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ENDEREÇO DA PESSOA</w:t>
            </w:r>
          </w:p>
        </w:tc>
      </w:tr>
      <w:tr>
        <w:trPr>
          <w:trHeight w:val="311" w:hRule="atLeast"/>
        </w:trPr>
        <w:tc>
          <w:tcPr>
            <w:tcW w:w="20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NÚMERO</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VARCHAR</w:t>
            </w:r>
          </w:p>
        </w:tc>
        <w:tc>
          <w:tcPr>
            <w:tcW w:w="1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pPr>
            <w:r>
              <w:rPr>
                <w:rFonts w:eastAsia="Times New Roman" w:cs="Times New Roman" w:ascii="Times New Roman" w:hAnsi="Times New Roman"/>
                <w:sz w:val="24"/>
                <w:szCs w:val="24"/>
              </w:rPr>
              <w:t>10</w:t>
            </w:r>
          </w:p>
        </w:tc>
        <w:tc>
          <w:tcPr>
            <w:tcW w:w="43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NÚMERO DO LOCAL ONDE A PESSOA MORA</w:t>
            </w:r>
          </w:p>
        </w:tc>
      </w:tr>
      <w:tr>
        <w:trPr>
          <w:trHeight w:val="311" w:hRule="atLeast"/>
        </w:trPr>
        <w:tc>
          <w:tcPr>
            <w:tcW w:w="20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UF</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VARCHAR</w:t>
            </w:r>
          </w:p>
        </w:tc>
        <w:tc>
          <w:tcPr>
            <w:tcW w:w="1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pPr>
            <w:r>
              <w:rPr>
                <w:rFonts w:eastAsia="Times New Roman" w:cs="Times New Roman" w:ascii="Times New Roman" w:hAnsi="Times New Roman"/>
                <w:sz w:val="24"/>
                <w:szCs w:val="24"/>
              </w:rPr>
              <w:t>10</w:t>
            </w:r>
          </w:p>
        </w:tc>
        <w:tc>
          <w:tcPr>
            <w:tcW w:w="43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ESTADO ONDE A PESSOA MORA</w:t>
            </w:r>
          </w:p>
        </w:tc>
      </w:tr>
      <w:tr>
        <w:trPr>
          <w:trHeight w:val="311" w:hRule="atLeast"/>
        </w:trPr>
        <w:tc>
          <w:tcPr>
            <w:tcW w:w="20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ID_PESSOA</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BINGINT</w:t>
            </w:r>
          </w:p>
        </w:tc>
        <w:tc>
          <w:tcPr>
            <w:tcW w:w="1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pPr>
            <w:r>
              <w:rPr>
                <w:rFonts w:eastAsia="Times New Roman" w:cs="Times New Roman" w:ascii="Times New Roman" w:hAnsi="Times New Roman"/>
                <w:sz w:val="24"/>
                <w:szCs w:val="24"/>
              </w:rPr>
              <w:t>20</w:t>
            </w:r>
          </w:p>
        </w:tc>
        <w:tc>
          <w:tcPr>
            <w:tcW w:w="43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CHAVE ESTRANGEIRA DA TABELA DE PESSOA</w:t>
            </w:r>
          </w:p>
        </w:tc>
      </w:tr>
    </w:tbl>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ListParagraph"/>
        <w:widowControl w:val="false"/>
        <w:numPr>
          <w:ilvl w:val="2"/>
          <w:numId w:val="7"/>
        </w:numPr>
        <w:tabs>
          <w:tab w:val="left" w:pos="993" w:leader="none"/>
        </w:tabs>
        <w:spacing w:lineRule="auto" w:line="360" w:before="0" w:after="0"/>
        <w:ind w:left="720" w:hanging="11"/>
        <w:outlineLvl w:val="0"/>
        <w:rPr/>
      </w:pPr>
      <w:bookmarkStart w:id="11" w:name="_Toc481092659"/>
      <w:bookmarkEnd w:id="11"/>
      <w:r>
        <w:rPr>
          <w:rFonts w:cs="Arial" w:ascii="Arial" w:hAnsi="Arial"/>
          <w:bCs/>
          <w:u w:val="single"/>
        </w:rPr>
        <w:t>Diagrama de Classes</w:t>
      </w:r>
    </w:p>
    <w:p>
      <w:pPr>
        <w:pStyle w:val="ListParagraph"/>
        <w:widowControl w:val="false"/>
        <w:numPr>
          <w:ilvl w:val="0"/>
          <w:numId w:val="0"/>
        </w:numPr>
        <w:tabs>
          <w:tab w:val="left" w:pos="993" w:leader="none"/>
        </w:tabs>
        <w:spacing w:lineRule="auto" w:line="360" w:before="0" w:after="0"/>
        <w:ind w:left="720" w:hanging="153"/>
        <w:outlineLvl w:val="0"/>
        <w:rPr/>
      </w:pPr>
      <w:r>
        <w:rPr>
          <w:rFonts w:cs="Arial" w:ascii="Arial" w:hAnsi="Arial"/>
          <w:bCs/>
        </w:rPr>
        <w:tab/>
        <w:t>- Com as definições de cada classe</w:t>
      </w:r>
    </w:p>
    <w:p>
      <w:pPr>
        <w:pStyle w:val="Normal"/>
        <w:widowControl w:val="false"/>
        <w:numPr>
          <w:ilvl w:val="0"/>
          <w:numId w:val="0"/>
        </w:numPr>
        <w:tabs>
          <w:tab w:val="left" w:pos="993" w:leader="none"/>
        </w:tabs>
        <w:spacing w:lineRule="auto" w:line="360" w:before="0" w:after="0"/>
        <w:outlineLvl w:val="0"/>
        <w:rPr>
          <w:rFonts w:ascii="Arial" w:hAnsi="Arial" w:cs="Arial"/>
          <w:bCs/>
        </w:rPr>
      </w:pPr>
      <w:r>
        <w:rPr>
          <w:rFonts w:cs="Arial" w:ascii="Arial" w:hAnsi="Arial"/>
          <w:bCs/>
        </w:rPr>
      </w:r>
    </w:p>
    <w:p>
      <w:pPr>
        <w:pStyle w:val="Normal"/>
        <w:widowControl w:val="false"/>
        <w:numPr>
          <w:ilvl w:val="0"/>
          <w:numId w:val="0"/>
        </w:numPr>
        <w:tabs>
          <w:tab w:val="left" w:pos="993" w:leader="none"/>
        </w:tabs>
        <w:spacing w:lineRule="auto" w:line="360" w:before="0" w:after="0"/>
        <w:outlineLvl w:val="0"/>
        <w:rPr/>
      </w:pPr>
      <w:r>
        <w:rPr/>
        <w:drawing>
          <wp:inline distT="0" distB="0" distL="0" distR="0">
            <wp:extent cx="5761355" cy="773430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4"/>
                    <a:stretch>
                      <a:fillRect/>
                    </a:stretch>
                  </pic:blipFill>
                  <pic:spPr bwMode="auto">
                    <a:xfrm>
                      <a:off x="0" y="0"/>
                      <a:ext cx="5761355" cy="7734300"/>
                    </a:xfrm>
                    <a:prstGeom prst="rect">
                      <a:avLst/>
                    </a:prstGeom>
                  </pic:spPr>
                </pic:pic>
              </a:graphicData>
            </a:graphic>
          </wp:inline>
        </w:drawing>
      </w:r>
    </w:p>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ListParagraph"/>
        <w:widowControl w:val="false"/>
        <w:numPr>
          <w:ilvl w:val="2"/>
          <w:numId w:val="7"/>
        </w:numPr>
        <w:tabs>
          <w:tab w:val="left" w:pos="993" w:leader="none"/>
        </w:tabs>
        <w:spacing w:lineRule="auto" w:line="360" w:before="0" w:after="0"/>
        <w:ind w:left="720" w:hanging="11"/>
        <w:jc w:val="both"/>
        <w:outlineLvl w:val="0"/>
        <w:rPr/>
      </w:pPr>
      <w:bookmarkStart w:id="12" w:name="_Toc481092660"/>
      <w:bookmarkEnd w:id="12"/>
      <w:r>
        <w:rPr>
          <w:rFonts w:cs="Arial" w:ascii="Arial" w:hAnsi="Arial"/>
          <w:bCs/>
          <w:u w:val="single"/>
        </w:rPr>
        <w:t>Protótipo do sistema.</w:t>
      </w:r>
    </w:p>
    <w:p>
      <w:pPr>
        <w:pStyle w:val="ListParagraph"/>
        <w:widowControl w:val="false"/>
        <w:numPr>
          <w:ilvl w:val="0"/>
          <w:numId w:val="0"/>
        </w:numPr>
        <w:tabs>
          <w:tab w:val="left" w:pos="993" w:leader="none"/>
        </w:tabs>
        <w:spacing w:lineRule="auto" w:line="360" w:before="0" w:after="0"/>
        <w:ind w:left="709" w:hanging="141"/>
        <w:jc w:val="both"/>
        <w:outlineLvl w:val="0"/>
        <w:rPr>
          <w:rFonts w:ascii="Arial" w:hAnsi="Arial" w:cs="Arial"/>
          <w:bCs/>
        </w:rPr>
      </w:pPr>
      <w:r>
        <w:rPr>
          <w:rFonts w:cs="Arial" w:ascii="Arial" w:hAnsi="Arial"/>
          <w:bCs/>
        </w:rPr>
      </w:r>
    </w:p>
    <w:p>
      <w:pPr>
        <w:pStyle w:val="ListParagraph"/>
        <w:widowControl w:val="false"/>
        <w:numPr>
          <w:ilvl w:val="0"/>
          <w:numId w:val="15"/>
        </w:numPr>
        <w:tabs>
          <w:tab w:val="left" w:pos="993" w:leader="none"/>
        </w:tabs>
        <w:spacing w:lineRule="auto" w:line="360" w:before="0" w:after="0"/>
        <w:jc w:val="both"/>
        <w:outlineLvl w:val="0"/>
        <w:rPr/>
      </w:pPr>
      <w:r>
        <w:rPr>
          <w:rFonts w:cs="Arial" w:ascii="Arial" w:hAnsi="Arial"/>
          <w:bCs/>
        </w:rPr>
        <w:t>Tela de início do sistema – Dashboard</w:t>
      </w:r>
    </w:p>
    <w:p>
      <w:pPr>
        <w:pStyle w:val="Normal"/>
        <w:widowControl w:val="false"/>
        <w:numPr>
          <w:ilvl w:val="0"/>
          <w:numId w:val="0"/>
        </w:numPr>
        <w:tabs>
          <w:tab w:val="left" w:pos="993" w:leader="none"/>
        </w:tabs>
        <w:spacing w:lineRule="auto" w:line="360" w:before="0" w:after="0"/>
        <w:outlineLvl w:val="0"/>
        <w:rPr/>
      </w:pPr>
      <w:r>
        <w:rPr/>
        <w:drawing>
          <wp:inline distT="0" distB="0" distL="0" distR="0">
            <wp:extent cx="5760085" cy="4455795"/>
            <wp:effectExtent l="0" t="0" r="0" b="0"/>
            <wp:docPr id="2"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descr=""/>
                    <pic:cNvPicPr>
                      <a:picLocks noChangeAspect="1" noChangeArrowheads="1"/>
                    </pic:cNvPicPr>
                  </pic:nvPicPr>
                  <pic:blipFill>
                    <a:blip r:embed="rId5"/>
                    <a:stretch>
                      <a:fillRect/>
                    </a:stretch>
                  </pic:blipFill>
                  <pic:spPr bwMode="auto">
                    <a:xfrm>
                      <a:off x="0" y="0"/>
                      <a:ext cx="5760085" cy="4455795"/>
                    </a:xfrm>
                    <a:prstGeom prst="rect">
                      <a:avLst/>
                    </a:prstGeom>
                  </pic:spPr>
                </pic:pic>
              </a:graphicData>
            </a:graphic>
          </wp:inline>
        </w:drawing>
      </w:r>
    </w:p>
    <w:p>
      <w:pPr>
        <w:pStyle w:val="ListParagraph"/>
        <w:widowControl w:val="false"/>
        <w:numPr>
          <w:ilvl w:val="0"/>
          <w:numId w:val="0"/>
        </w:numPr>
        <w:tabs>
          <w:tab w:val="left" w:pos="993" w:leader="none"/>
        </w:tabs>
        <w:spacing w:lineRule="auto" w:line="360" w:before="0" w:after="0"/>
        <w:ind w:left="709" w:hanging="141"/>
        <w:jc w:val="both"/>
        <w:outlineLvl w:val="0"/>
        <w:rPr/>
      </w:pPr>
      <w:bookmarkStart w:id="13" w:name="_Toc481092661"/>
      <w:bookmarkEnd w:id="13"/>
      <w:r>
        <w:rPr>
          <w:rFonts w:cs="Arial" w:ascii="Arial" w:hAnsi="Arial"/>
          <w:bCs/>
        </w:rPr>
        <w:t xml:space="preserve">  </w:t>
      </w:r>
    </w:p>
    <w:p>
      <w:pPr>
        <w:pStyle w:val="ListParagraph"/>
        <w:widowControl w:val="false"/>
        <w:numPr>
          <w:ilvl w:val="0"/>
          <w:numId w:val="0"/>
        </w:numPr>
        <w:tabs>
          <w:tab w:val="left" w:pos="993" w:leader="none"/>
        </w:tabs>
        <w:spacing w:lineRule="auto" w:line="360" w:before="0" w:after="0"/>
        <w:ind w:left="709" w:hanging="141"/>
        <w:jc w:val="both"/>
        <w:outlineLvl w:val="0"/>
        <w:rPr>
          <w:rFonts w:ascii="Arial" w:hAnsi="Arial" w:cs="Arial"/>
          <w:bCs/>
        </w:rPr>
      </w:pPr>
      <w:r>
        <w:rPr>
          <w:rFonts w:cs="Arial" w:ascii="Arial" w:hAnsi="Arial"/>
          <w:bCs/>
        </w:rPr>
      </w:r>
    </w:p>
    <w:p>
      <w:pPr>
        <w:pStyle w:val="ListParagraph"/>
        <w:widowControl w:val="false"/>
        <w:numPr>
          <w:ilvl w:val="0"/>
          <w:numId w:val="0"/>
        </w:numPr>
        <w:tabs>
          <w:tab w:val="left" w:pos="993" w:leader="none"/>
        </w:tabs>
        <w:spacing w:lineRule="auto" w:line="360" w:before="0" w:after="0"/>
        <w:ind w:left="709" w:hanging="141"/>
        <w:jc w:val="both"/>
        <w:outlineLvl w:val="0"/>
        <w:rPr>
          <w:rFonts w:ascii="Arial" w:hAnsi="Arial" w:cs="Arial"/>
          <w:bCs/>
        </w:rPr>
      </w:pPr>
      <w:r>
        <w:rPr>
          <w:rFonts w:cs="Arial" w:ascii="Arial" w:hAnsi="Arial"/>
          <w:bCs/>
        </w:rPr>
      </w:r>
    </w:p>
    <w:p>
      <w:pPr>
        <w:pStyle w:val="ListParagraph"/>
        <w:widowControl w:val="false"/>
        <w:numPr>
          <w:ilvl w:val="0"/>
          <w:numId w:val="0"/>
        </w:numPr>
        <w:tabs>
          <w:tab w:val="left" w:pos="993" w:leader="none"/>
        </w:tabs>
        <w:spacing w:lineRule="auto" w:line="360" w:before="0" w:after="0"/>
        <w:ind w:left="709" w:hanging="141"/>
        <w:jc w:val="both"/>
        <w:outlineLvl w:val="0"/>
        <w:rPr>
          <w:rFonts w:ascii="Arial" w:hAnsi="Arial" w:cs="Arial"/>
          <w:bCs/>
        </w:rPr>
      </w:pPr>
      <w:r>
        <w:rPr>
          <w:rFonts w:cs="Arial" w:ascii="Arial" w:hAnsi="Arial"/>
          <w:bCs/>
        </w:rPr>
      </w:r>
    </w:p>
    <w:p>
      <w:pPr>
        <w:pStyle w:val="ListParagraph"/>
        <w:widowControl w:val="false"/>
        <w:numPr>
          <w:ilvl w:val="0"/>
          <w:numId w:val="0"/>
        </w:numPr>
        <w:tabs>
          <w:tab w:val="left" w:pos="993" w:leader="none"/>
        </w:tabs>
        <w:spacing w:lineRule="auto" w:line="360" w:before="0" w:after="0"/>
        <w:ind w:left="709" w:hanging="141"/>
        <w:jc w:val="both"/>
        <w:outlineLvl w:val="0"/>
        <w:rPr>
          <w:rFonts w:ascii="Arial" w:hAnsi="Arial" w:cs="Arial"/>
          <w:bCs/>
        </w:rPr>
      </w:pPr>
      <w:r>
        <w:rPr>
          <w:rFonts w:cs="Arial" w:ascii="Arial" w:hAnsi="Arial"/>
          <w:bCs/>
        </w:rPr>
      </w:r>
    </w:p>
    <w:p>
      <w:pPr>
        <w:pStyle w:val="ListParagraph"/>
        <w:widowControl w:val="false"/>
        <w:numPr>
          <w:ilvl w:val="0"/>
          <w:numId w:val="0"/>
        </w:numPr>
        <w:tabs>
          <w:tab w:val="left" w:pos="993" w:leader="none"/>
        </w:tabs>
        <w:spacing w:lineRule="auto" w:line="360" w:before="0" w:after="0"/>
        <w:ind w:left="709" w:hanging="141"/>
        <w:jc w:val="both"/>
        <w:outlineLvl w:val="0"/>
        <w:rPr>
          <w:rFonts w:ascii="Arial" w:hAnsi="Arial" w:cs="Arial"/>
          <w:bCs/>
        </w:rPr>
      </w:pPr>
      <w:r>
        <w:rPr>
          <w:rFonts w:cs="Arial" w:ascii="Arial" w:hAnsi="Arial"/>
          <w:bCs/>
        </w:rPr>
      </w:r>
    </w:p>
    <w:p>
      <w:pPr>
        <w:pStyle w:val="ListParagraph"/>
        <w:widowControl w:val="false"/>
        <w:numPr>
          <w:ilvl w:val="0"/>
          <w:numId w:val="0"/>
        </w:numPr>
        <w:tabs>
          <w:tab w:val="left" w:pos="993" w:leader="none"/>
        </w:tabs>
        <w:spacing w:lineRule="auto" w:line="360" w:before="0" w:after="0"/>
        <w:ind w:left="709" w:hanging="141"/>
        <w:jc w:val="both"/>
        <w:outlineLvl w:val="0"/>
        <w:rPr>
          <w:rFonts w:ascii="Arial" w:hAnsi="Arial" w:cs="Arial"/>
          <w:bCs/>
        </w:rPr>
      </w:pPr>
      <w:r>
        <w:rPr>
          <w:rFonts w:cs="Arial" w:ascii="Arial" w:hAnsi="Arial"/>
          <w:bCs/>
        </w:rPr>
      </w:r>
    </w:p>
    <w:p>
      <w:pPr>
        <w:pStyle w:val="ListParagraph"/>
        <w:widowControl w:val="false"/>
        <w:numPr>
          <w:ilvl w:val="0"/>
          <w:numId w:val="0"/>
        </w:numPr>
        <w:tabs>
          <w:tab w:val="left" w:pos="993" w:leader="none"/>
        </w:tabs>
        <w:spacing w:lineRule="auto" w:line="360" w:before="0" w:after="0"/>
        <w:ind w:left="709" w:hanging="141"/>
        <w:jc w:val="both"/>
        <w:outlineLvl w:val="0"/>
        <w:rPr>
          <w:rFonts w:ascii="Arial" w:hAnsi="Arial" w:cs="Arial"/>
          <w:bCs/>
        </w:rPr>
      </w:pPr>
      <w:r>
        <w:rPr>
          <w:rFonts w:cs="Arial" w:ascii="Arial" w:hAnsi="Arial"/>
          <w:bCs/>
        </w:rPr>
      </w:r>
    </w:p>
    <w:p>
      <w:pPr>
        <w:pStyle w:val="ListParagraph"/>
        <w:widowControl w:val="false"/>
        <w:numPr>
          <w:ilvl w:val="0"/>
          <w:numId w:val="0"/>
        </w:numPr>
        <w:tabs>
          <w:tab w:val="left" w:pos="993" w:leader="none"/>
        </w:tabs>
        <w:spacing w:lineRule="auto" w:line="360" w:before="0" w:after="0"/>
        <w:ind w:left="709" w:hanging="141"/>
        <w:jc w:val="both"/>
        <w:outlineLvl w:val="0"/>
        <w:rPr>
          <w:rFonts w:ascii="Arial" w:hAnsi="Arial" w:cs="Arial"/>
          <w:bCs/>
        </w:rPr>
      </w:pPr>
      <w:r>
        <w:rPr>
          <w:rFonts w:cs="Arial" w:ascii="Arial" w:hAnsi="Arial"/>
          <w:bCs/>
        </w:rPr>
      </w:r>
    </w:p>
    <w:p>
      <w:pPr>
        <w:pStyle w:val="ListParagraph"/>
        <w:widowControl w:val="false"/>
        <w:numPr>
          <w:ilvl w:val="0"/>
          <w:numId w:val="0"/>
        </w:numPr>
        <w:tabs>
          <w:tab w:val="left" w:pos="993" w:leader="none"/>
        </w:tabs>
        <w:spacing w:lineRule="auto" w:line="360" w:before="0" w:after="0"/>
        <w:ind w:left="709" w:hanging="141"/>
        <w:jc w:val="both"/>
        <w:outlineLvl w:val="0"/>
        <w:rPr>
          <w:rFonts w:ascii="Arial" w:hAnsi="Arial" w:cs="Arial"/>
          <w:bCs/>
        </w:rPr>
      </w:pPr>
      <w:r>
        <w:rPr>
          <w:rFonts w:cs="Arial" w:ascii="Arial" w:hAnsi="Arial"/>
          <w:bCs/>
        </w:rPr>
      </w:r>
    </w:p>
    <w:p>
      <w:pPr>
        <w:pStyle w:val="ListParagraph"/>
        <w:widowControl w:val="false"/>
        <w:numPr>
          <w:ilvl w:val="0"/>
          <w:numId w:val="0"/>
        </w:numPr>
        <w:tabs>
          <w:tab w:val="left" w:pos="993" w:leader="none"/>
        </w:tabs>
        <w:spacing w:lineRule="auto" w:line="360" w:before="0" w:after="0"/>
        <w:ind w:left="709" w:hanging="141"/>
        <w:jc w:val="both"/>
        <w:outlineLvl w:val="0"/>
        <w:rPr>
          <w:rFonts w:ascii="Arial" w:hAnsi="Arial" w:cs="Arial"/>
          <w:bCs/>
        </w:rPr>
      </w:pPr>
      <w:r>
        <w:rPr>
          <w:rFonts w:cs="Arial" w:ascii="Arial" w:hAnsi="Arial"/>
          <w:bCs/>
        </w:rPr>
      </w:r>
    </w:p>
    <w:p>
      <w:pPr>
        <w:pStyle w:val="ListParagraph"/>
        <w:widowControl w:val="false"/>
        <w:numPr>
          <w:ilvl w:val="0"/>
          <w:numId w:val="0"/>
        </w:numPr>
        <w:tabs>
          <w:tab w:val="left" w:pos="993" w:leader="none"/>
        </w:tabs>
        <w:spacing w:lineRule="auto" w:line="360" w:before="0" w:after="0"/>
        <w:ind w:left="709" w:hanging="141"/>
        <w:jc w:val="both"/>
        <w:outlineLvl w:val="0"/>
        <w:rPr>
          <w:rFonts w:ascii="Arial" w:hAnsi="Arial" w:cs="Arial"/>
          <w:bCs/>
        </w:rPr>
      </w:pPr>
      <w:r>
        <w:rPr>
          <w:rFonts w:cs="Arial" w:ascii="Arial" w:hAnsi="Arial"/>
          <w:bCs/>
        </w:rPr>
      </w:r>
    </w:p>
    <w:p>
      <w:pPr>
        <w:pStyle w:val="ListParagraph"/>
        <w:widowControl w:val="false"/>
        <w:numPr>
          <w:ilvl w:val="0"/>
          <w:numId w:val="0"/>
        </w:numPr>
        <w:tabs>
          <w:tab w:val="left" w:pos="993" w:leader="none"/>
        </w:tabs>
        <w:spacing w:lineRule="auto" w:line="360" w:before="0" w:after="0"/>
        <w:ind w:left="709" w:hanging="141"/>
        <w:jc w:val="both"/>
        <w:outlineLvl w:val="0"/>
        <w:rPr>
          <w:rFonts w:ascii="Arial" w:hAnsi="Arial" w:cs="Arial"/>
          <w:bCs/>
        </w:rPr>
      </w:pPr>
      <w:r>
        <w:rPr>
          <w:rFonts w:cs="Arial" w:ascii="Arial" w:hAnsi="Arial"/>
          <w:bCs/>
        </w:rPr>
      </w:r>
    </w:p>
    <w:p>
      <w:pPr>
        <w:pStyle w:val="ListParagraph"/>
        <w:widowControl w:val="false"/>
        <w:numPr>
          <w:ilvl w:val="0"/>
          <w:numId w:val="0"/>
        </w:numPr>
        <w:tabs>
          <w:tab w:val="left" w:pos="993" w:leader="none"/>
        </w:tabs>
        <w:spacing w:lineRule="auto" w:line="360" w:before="0" w:after="0"/>
        <w:ind w:left="709" w:hanging="141"/>
        <w:jc w:val="both"/>
        <w:outlineLvl w:val="0"/>
        <w:rPr>
          <w:rFonts w:ascii="Arial" w:hAnsi="Arial" w:cs="Arial"/>
          <w:bCs/>
        </w:rPr>
      </w:pPr>
      <w:r>
        <w:rPr>
          <w:rFonts w:cs="Arial" w:ascii="Arial" w:hAnsi="Arial"/>
          <w:bCs/>
        </w:rPr>
      </w:r>
    </w:p>
    <w:p>
      <w:pPr>
        <w:pStyle w:val="ListParagraph"/>
        <w:widowControl w:val="false"/>
        <w:numPr>
          <w:ilvl w:val="0"/>
          <w:numId w:val="0"/>
        </w:numPr>
        <w:tabs>
          <w:tab w:val="left" w:pos="993" w:leader="none"/>
        </w:tabs>
        <w:spacing w:lineRule="auto" w:line="360" w:before="0" w:after="0"/>
        <w:ind w:left="709" w:hanging="141"/>
        <w:jc w:val="both"/>
        <w:outlineLvl w:val="0"/>
        <w:rPr>
          <w:rFonts w:ascii="Arial" w:hAnsi="Arial" w:cs="Arial"/>
          <w:bCs/>
        </w:rPr>
      </w:pPr>
      <w:r>
        <w:rPr>
          <w:rFonts w:cs="Arial" w:ascii="Arial" w:hAnsi="Arial"/>
          <w:bCs/>
        </w:rPr>
      </w:r>
    </w:p>
    <w:p>
      <w:pPr>
        <w:pStyle w:val="ListParagraph"/>
        <w:widowControl w:val="false"/>
        <w:numPr>
          <w:ilvl w:val="0"/>
          <w:numId w:val="14"/>
        </w:numPr>
        <w:tabs>
          <w:tab w:val="left" w:pos="993" w:leader="none"/>
        </w:tabs>
        <w:spacing w:lineRule="auto" w:line="360" w:before="0" w:after="0"/>
        <w:jc w:val="both"/>
        <w:outlineLvl w:val="0"/>
        <w:rPr/>
      </w:pPr>
      <w:r>
        <w:rPr>
          <w:rFonts w:cs="Arial" w:ascii="Arial" w:hAnsi="Arial"/>
          <w:bCs/>
        </w:rPr>
        <w:t xml:space="preserve"> </w:t>
      </w:r>
      <w:r>
        <w:rPr>
          <w:rFonts w:cs="Arial" w:ascii="Arial" w:hAnsi="Arial"/>
          <w:bCs/>
        </w:rPr>
        <w:t>Tela de cadastro de grupos – Cadastro de Grupos</w:t>
      </w:r>
    </w:p>
    <w:p>
      <w:pPr>
        <w:pStyle w:val="Normal"/>
        <w:widowControl w:val="false"/>
        <w:numPr>
          <w:ilvl w:val="0"/>
          <w:numId w:val="0"/>
        </w:numPr>
        <w:tabs>
          <w:tab w:val="left" w:pos="993" w:leader="none"/>
        </w:tabs>
        <w:spacing w:lineRule="auto" w:line="360" w:before="0" w:after="0"/>
        <w:outlineLvl w:val="0"/>
        <w:rPr/>
      </w:pPr>
      <w:r>
        <w:rPr/>
        <w:drawing>
          <wp:inline distT="0" distB="0" distL="0" distR="0">
            <wp:extent cx="5762625" cy="341947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6"/>
                    <a:stretch>
                      <a:fillRect/>
                    </a:stretch>
                  </pic:blipFill>
                  <pic:spPr bwMode="auto">
                    <a:xfrm>
                      <a:off x="0" y="0"/>
                      <a:ext cx="5762625" cy="3419475"/>
                    </a:xfrm>
                    <a:prstGeom prst="rect">
                      <a:avLst/>
                    </a:prstGeom>
                  </pic:spPr>
                </pic:pic>
              </a:graphicData>
            </a:graphic>
          </wp:inline>
        </w:drawing>
      </w:r>
    </w:p>
    <w:p>
      <w:pPr>
        <w:pStyle w:val="ListParagraph"/>
        <w:widowControl w:val="false"/>
        <w:numPr>
          <w:ilvl w:val="0"/>
          <w:numId w:val="14"/>
        </w:numPr>
        <w:tabs>
          <w:tab w:val="left" w:pos="993" w:leader="none"/>
        </w:tabs>
        <w:spacing w:lineRule="auto" w:line="360" w:before="0" w:after="0"/>
        <w:outlineLvl w:val="0"/>
        <w:rPr/>
      </w:pPr>
      <w:r>
        <w:rPr>
          <w:rFonts w:cs="Arial" w:ascii="Arial" w:hAnsi="Arial"/>
          <w:bCs/>
        </w:rPr>
        <w:t>Tela de Pesquisa de grupos – Pesquisa de Grupos</w:t>
      </w:r>
    </w:p>
    <w:p>
      <w:pPr>
        <w:pStyle w:val="Normal"/>
        <w:widowControl w:val="false"/>
        <w:numPr>
          <w:ilvl w:val="0"/>
          <w:numId w:val="0"/>
        </w:numPr>
        <w:tabs>
          <w:tab w:val="left" w:pos="993" w:leader="none"/>
        </w:tabs>
        <w:spacing w:lineRule="auto" w:line="360" w:before="0" w:after="0"/>
        <w:outlineLvl w:val="0"/>
        <w:rPr/>
      </w:pPr>
      <w:r>
        <w:rPr/>
        <w:drawing>
          <wp:inline distT="0" distB="0" distL="0" distR="0">
            <wp:extent cx="5760085" cy="445579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7"/>
                    <a:stretch>
                      <a:fillRect/>
                    </a:stretch>
                  </pic:blipFill>
                  <pic:spPr bwMode="auto">
                    <a:xfrm>
                      <a:off x="0" y="0"/>
                      <a:ext cx="5760085" cy="4455795"/>
                    </a:xfrm>
                    <a:prstGeom prst="rect">
                      <a:avLst/>
                    </a:prstGeom>
                  </pic:spPr>
                </pic:pic>
              </a:graphicData>
            </a:graphic>
          </wp:inline>
        </w:drawing>
      </w:r>
    </w:p>
    <w:p>
      <w:pPr>
        <w:pStyle w:val="Normal"/>
        <w:widowControl w:val="false"/>
        <w:numPr>
          <w:ilvl w:val="0"/>
          <w:numId w:val="0"/>
        </w:numPr>
        <w:tabs>
          <w:tab w:val="left" w:pos="993" w:leader="none"/>
        </w:tabs>
        <w:spacing w:lineRule="auto" w:line="360" w:before="0" w:after="0"/>
        <w:outlineLvl w:val="0"/>
        <w:rPr>
          <w:rFonts w:ascii="Arial" w:hAnsi="Arial" w:cs="Arial"/>
          <w:bCs/>
        </w:rPr>
      </w:pPr>
      <w:r>
        <w:rPr>
          <w:rFonts w:cs="Arial" w:ascii="Arial" w:hAnsi="Arial"/>
          <w:bCs/>
        </w:rPr>
      </w:r>
    </w:p>
    <w:p>
      <w:pPr>
        <w:pStyle w:val="ListParagraph"/>
        <w:widowControl w:val="false"/>
        <w:numPr>
          <w:ilvl w:val="0"/>
          <w:numId w:val="14"/>
        </w:numPr>
        <w:tabs>
          <w:tab w:val="left" w:pos="993" w:leader="none"/>
        </w:tabs>
        <w:spacing w:lineRule="auto" w:line="360" w:before="0" w:after="0"/>
        <w:outlineLvl w:val="0"/>
        <w:rPr/>
      </w:pPr>
      <w:r>
        <w:rPr>
          <w:rFonts w:cs="Arial" w:ascii="Arial" w:hAnsi="Arial"/>
          <w:bCs/>
        </w:rPr>
        <w:t>Tela inicial de cadastro de pessoas – Cadastro de Pessoa</w:t>
      </w:r>
    </w:p>
    <w:p>
      <w:pPr>
        <w:pStyle w:val="Normal"/>
        <w:widowControl w:val="false"/>
        <w:numPr>
          <w:ilvl w:val="0"/>
          <w:numId w:val="0"/>
        </w:numPr>
        <w:tabs>
          <w:tab w:val="left" w:pos="993" w:leader="none"/>
        </w:tabs>
        <w:spacing w:lineRule="auto" w:line="360" w:before="0" w:after="0"/>
        <w:outlineLvl w:val="0"/>
        <w:rPr/>
      </w:pPr>
      <w:r>
        <w:rPr/>
        <w:drawing>
          <wp:inline distT="0" distB="0" distL="0" distR="0">
            <wp:extent cx="5762625" cy="4048125"/>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8"/>
                    <a:stretch>
                      <a:fillRect/>
                    </a:stretch>
                  </pic:blipFill>
                  <pic:spPr bwMode="auto">
                    <a:xfrm>
                      <a:off x="0" y="0"/>
                      <a:ext cx="5762625" cy="4048125"/>
                    </a:xfrm>
                    <a:prstGeom prst="rect">
                      <a:avLst/>
                    </a:prstGeom>
                  </pic:spPr>
                </pic:pic>
              </a:graphicData>
            </a:graphic>
          </wp:inline>
        </w:drawing>
      </w:r>
    </w:p>
    <w:p>
      <w:pPr>
        <w:pStyle w:val="ListParagraph"/>
        <w:widowControl w:val="false"/>
        <w:numPr>
          <w:ilvl w:val="0"/>
          <w:numId w:val="14"/>
        </w:numPr>
        <w:tabs>
          <w:tab w:val="left" w:pos="993" w:leader="none"/>
        </w:tabs>
        <w:spacing w:lineRule="auto" w:line="360" w:before="0" w:after="0"/>
        <w:outlineLvl w:val="0"/>
        <w:rPr/>
      </w:pPr>
      <w:r>
        <w:rPr>
          <w:rFonts w:cs="Arial" w:ascii="Arial" w:hAnsi="Arial"/>
          <w:bCs/>
        </w:rPr>
        <w:t>Tela inicial de cadastro de pessoas – Selecionando um grupo</w:t>
      </w:r>
    </w:p>
    <w:p>
      <w:pPr>
        <w:pStyle w:val="Normal"/>
        <w:widowControl w:val="false"/>
        <w:numPr>
          <w:ilvl w:val="0"/>
          <w:numId w:val="0"/>
        </w:numPr>
        <w:tabs>
          <w:tab w:val="left" w:pos="993" w:leader="none"/>
        </w:tabs>
        <w:spacing w:lineRule="auto" w:line="360" w:before="0" w:after="0"/>
        <w:outlineLvl w:val="0"/>
        <w:rPr/>
      </w:pPr>
      <w:r>
        <w:rPr/>
        <w:drawing>
          <wp:inline distT="0" distB="0" distL="0" distR="0">
            <wp:extent cx="5762625" cy="4257675"/>
            <wp:effectExtent l="0" t="0" r="0" b="0"/>
            <wp:docPr id="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
                    <pic:cNvPicPr>
                      <a:picLocks noChangeAspect="1" noChangeArrowheads="1"/>
                    </pic:cNvPicPr>
                  </pic:nvPicPr>
                  <pic:blipFill>
                    <a:blip r:embed="rId9"/>
                    <a:stretch>
                      <a:fillRect/>
                    </a:stretch>
                  </pic:blipFill>
                  <pic:spPr bwMode="auto">
                    <a:xfrm>
                      <a:off x="0" y="0"/>
                      <a:ext cx="5762625" cy="4257675"/>
                    </a:xfrm>
                    <a:prstGeom prst="rect">
                      <a:avLst/>
                    </a:prstGeom>
                  </pic:spPr>
                </pic:pic>
              </a:graphicData>
            </a:graphic>
          </wp:inline>
        </w:drawing>
      </w:r>
    </w:p>
    <w:p>
      <w:pPr>
        <w:pStyle w:val="ListParagraph"/>
        <w:widowControl w:val="false"/>
        <w:numPr>
          <w:ilvl w:val="0"/>
          <w:numId w:val="14"/>
        </w:numPr>
        <w:tabs>
          <w:tab w:val="left" w:pos="993" w:leader="none"/>
        </w:tabs>
        <w:spacing w:lineRule="auto" w:line="360" w:before="0" w:after="0"/>
        <w:outlineLvl w:val="0"/>
        <w:rPr/>
      </w:pPr>
      <w:r>
        <w:rPr>
          <w:rFonts w:cs="Arial" w:ascii="Arial" w:hAnsi="Arial"/>
          <w:bCs/>
        </w:rPr>
        <w:t>Tela inicial de cadastro de pessoas – adicionando um endereço</w:t>
      </w:r>
    </w:p>
    <w:p>
      <w:pPr>
        <w:pStyle w:val="Normal"/>
        <w:widowControl w:val="false"/>
        <w:numPr>
          <w:ilvl w:val="0"/>
          <w:numId w:val="0"/>
        </w:numPr>
        <w:tabs>
          <w:tab w:val="left" w:pos="993" w:leader="none"/>
        </w:tabs>
        <w:spacing w:lineRule="auto" w:line="360" w:before="0" w:after="0"/>
        <w:outlineLvl w:val="0"/>
        <w:rPr/>
      </w:pPr>
      <w:r>
        <w:rPr/>
        <w:drawing>
          <wp:inline distT="0" distB="0" distL="0" distR="0">
            <wp:extent cx="5762625" cy="3533775"/>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10"/>
                    <a:stretch>
                      <a:fillRect/>
                    </a:stretch>
                  </pic:blipFill>
                  <pic:spPr bwMode="auto">
                    <a:xfrm>
                      <a:off x="0" y="0"/>
                      <a:ext cx="5762625" cy="3533775"/>
                    </a:xfrm>
                    <a:prstGeom prst="rect">
                      <a:avLst/>
                    </a:prstGeom>
                  </pic:spPr>
                </pic:pic>
              </a:graphicData>
            </a:graphic>
          </wp:inline>
        </w:drawing>
      </w:r>
    </w:p>
    <w:p>
      <w:pPr>
        <w:pStyle w:val="ListParagraph"/>
        <w:widowControl w:val="false"/>
        <w:numPr>
          <w:ilvl w:val="0"/>
          <w:numId w:val="14"/>
        </w:numPr>
        <w:tabs>
          <w:tab w:val="left" w:pos="993" w:leader="none"/>
        </w:tabs>
        <w:spacing w:lineRule="auto" w:line="360" w:before="0" w:after="0"/>
        <w:outlineLvl w:val="0"/>
        <w:rPr/>
      </w:pPr>
      <w:r>
        <w:rPr>
          <w:rFonts w:cs="Arial" w:ascii="Arial" w:hAnsi="Arial"/>
          <w:bCs/>
        </w:rPr>
        <w:t>Tela inicial de cadastro de pessoas – adicionando um complemento</w:t>
      </w:r>
    </w:p>
    <w:p>
      <w:pPr>
        <w:pStyle w:val="Normal"/>
        <w:widowControl w:val="false"/>
        <w:numPr>
          <w:ilvl w:val="0"/>
          <w:numId w:val="0"/>
        </w:numPr>
        <w:tabs>
          <w:tab w:val="left" w:pos="993" w:leader="none"/>
        </w:tabs>
        <w:spacing w:lineRule="auto" w:line="360" w:before="0" w:after="0"/>
        <w:outlineLvl w:val="0"/>
        <w:rPr/>
      </w:pPr>
      <w:r>
        <w:rPr/>
        <w:drawing>
          <wp:inline distT="0" distB="0" distL="0" distR="0">
            <wp:extent cx="5762625" cy="3695700"/>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11"/>
                    <a:stretch>
                      <a:fillRect/>
                    </a:stretch>
                  </pic:blipFill>
                  <pic:spPr bwMode="auto">
                    <a:xfrm>
                      <a:off x="0" y="0"/>
                      <a:ext cx="5762625" cy="3695700"/>
                    </a:xfrm>
                    <a:prstGeom prst="rect">
                      <a:avLst/>
                    </a:prstGeom>
                  </pic:spPr>
                </pic:pic>
              </a:graphicData>
            </a:graphic>
          </wp:inline>
        </w:drawing>
      </w:r>
    </w:p>
    <w:p>
      <w:pPr>
        <w:pStyle w:val="ListParagraph"/>
        <w:widowControl w:val="false"/>
        <w:numPr>
          <w:ilvl w:val="0"/>
          <w:numId w:val="0"/>
        </w:numPr>
        <w:tabs>
          <w:tab w:val="left" w:pos="993" w:leader="none"/>
        </w:tabs>
        <w:spacing w:lineRule="auto" w:line="360" w:before="0" w:after="0"/>
        <w:ind w:left="928" w:hanging="0"/>
        <w:outlineLvl w:val="0"/>
        <w:rPr>
          <w:rFonts w:ascii="Arial" w:hAnsi="Arial" w:cs="Arial"/>
          <w:bCs/>
        </w:rPr>
      </w:pPr>
      <w:r>
        <w:rPr>
          <w:rFonts w:cs="Arial" w:ascii="Arial" w:hAnsi="Arial"/>
          <w:bCs/>
        </w:rPr>
      </w:r>
    </w:p>
    <w:p>
      <w:pPr>
        <w:pStyle w:val="ListParagraph"/>
        <w:widowControl w:val="false"/>
        <w:numPr>
          <w:ilvl w:val="0"/>
          <w:numId w:val="0"/>
        </w:numPr>
        <w:tabs>
          <w:tab w:val="left" w:pos="993" w:leader="none"/>
        </w:tabs>
        <w:spacing w:lineRule="auto" w:line="360" w:before="0" w:after="0"/>
        <w:ind w:left="928" w:hanging="0"/>
        <w:outlineLvl w:val="0"/>
        <w:rPr>
          <w:rFonts w:ascii="Arial" w:hAnsi="Arial" w:cs="Arial"/>
          <w:bCs/>
        </w:rPr>
      </w:pPr>
      <w:r>
        <w:rPr>
          <w:rFonts w:cs="Arial" w:ascii="Arial" w:hAnsi="Arial"/>
          <w:bCs/>
        </w:rPr>
      </w:r>
    </w:p>
    <w:p>
      <w:pPr>
        <w:pStyle w:val="ListParagraph"/>
        <w:widowControl w:val="false"/>
        <w:numPr>
          <w:ilvl w:val="0"/>
          <w:numId w:val="0"/>
        </w:numPr>
        <w:tabs>
          <w:tab w:val="left" w:pos="993" w:leader="none"/>
        </w:tabs>
        <w:spacing w:lineRule="auto" w:line="360" w:before="0" w:after="0"/>
        <w:ind w:left="928" w:hanging="0"/>
        <w:outlineLvl w:val="0"/>
        <w:rPr>
          <w:rFonts w:ascii="Arial" w:hAnsi="Arial" w:cs="Arial"/>
          <w:bCs/>
        </w:rPr>
      </w:pPr>
      <w:r>
        <w:rPr>
          <w:rFonts w:cs="Arial" w:ascii="Arial" w:hAnsi="Arial"/>
          <w:bCs/>
        </w:rPr>
      </w:r>
    </w:p>
    <w:p>
      <w:pPr>
        <w:pStyle w:val="Normal"/>
        <w:widowControl w:val="false"/>
        <w:numPr>
          <w:ilvl w:val="0"/>
          <w:numId w:val="0"/>
        </w:numPr>
        <w:tabs>
          <w:tab w:val="left" w:pos="993" w:leader="none"/>
        </w:tabs>
        <w:spacing w:lineRule="auto" w:line="360" w:before="0" w:after="0"/>
        <w:outlineLvl w:val="0"/>
        <w:rPr>
          <w:rFonts w:ascii="Arial" w:hAnsi="Arial" w:cs="Arial"/>
          <w:bCs/>
        </w:rPr>
      </w:pPr>
      <w:r>
        <w:rPr>
          <w:rFonts w:cs="Arial" w:ascii="Arial" w:hAnsi="Arial"/>
          <w:bCs/>
        </w:rPr>
      </w:r>
    </w:p>
    <w:p>
      <w:pPr>
        <w:pStyle w:val="ListParagraph"/>
        <w:widowControl w:val="false"/>
        <w:numPr>
          <w:ilvl w:val="0"/>
          <w:numId w:val="14"/>
        </w:numPr>
        <w:tabs>
          <w:tab w:val="left" w:pos="993" w:leader="none"/>
        </w:tabs>
        <w:spacing w:lineRule="auto" w:line="360" w:before="0" w:after="0"/>
        <w:outlineLvl w:val="0"/>
        <w:rPr/>
      </w:pPr>
      <w:r>
        <w:rPr>
          <w:rFonts w:cs="Arial" w:ascii="Arial" w:hAnsi="Arial"/>
          <w:bCs/>
        </w:rPr>
        <w:t>Tela inicial de cadastro de pessoas – adicionando uma observação</w:t>
      </w:r>
    </w:p>
    <w:p>
      <w:pPr>
        <w:pStyle w:val="Normal"/>
        <w:widowControl w:val="false"/>
        <w:numPr>
          <w:ilvl w:val="0"/>
          <w:numId w:val="0"/>
        </w:numPr>
        <w:tabs>
          <w:tab w:val="left" w:pos="993" w:leader="none"/>
        </w:tabs>
        <w:spacing w:lineRule="auto" w:line="360" w:before="0" w:after="0"/>
        <w:outlineLvl w:val="0"/>
        <w:rPr/>
      </w:pPr>
      <w:r>
        <w:rPr/>
        <w:drawing>
          <wp:inline distT="0" distB="0" distL="0" distR="0">
            <wp:extent cx="5762625" cy="4219575"/>
            <wp:effectExtent l="0" t="0" r="0" b="0"/>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12"/>
                    <a:stretch>
                      <a:fillRect/>
                    </a:stretch>
                  </pic:blipFill>
                  <pic:spPr bwMode="auto">
                    <a:xfrm>
                      <a:off x="0" y="0"/>
                      <a:ext cx="5762625" cy="4219575"/>
                    </a:xfrm>
                    <a:prstGeom prst="rect">
                      <a:avLst/>
                    </a:prstGeom>
                  </pic:spPr>
                </pic:pic>
              </a:graphicData>
            </a:graphic>
          </wp:inline>
        </w:drawing>
      </w:r>
    </w:p>
    <w:p>
      <w:pPr>
        <w:pStyle w:val="ListParagraph"/>
        <w:widowControl w:val="false"/>
        <w:numPr>
          <w:ilvl w:val="0"/>
          <w:numId w:val="14"/>
        </w:numPr>
        <w:tabs>
          <w:tab w:val="left" w:pos="993" w:leader="none"/>
        </w:tabs>
        <w:spacing w:lineRule="auto" w:line="360" w:before="0" w:after="0"/>
        <w:outlineLvl w:val="0"/>
        <w:rPr/>
      </w:pPr>
      <w:r>
        <w:rPr>
          <w:rFonts w:cs="Arial" w:ascii="Arial" w:hAnsi="Arial"/>
          <w:bCs/>
        </w:rPr>
        <w:t>Tela inicial de cadastro de pessoas – visualizando grupos adicionados</w:t>
      </w:r>
    </w:p>
    <w:p>
      <w:pPr>
        <w:pStyle w:val="Normal"/>
        <w:widowControl w:val="false"/>
        <w:numPr>
          <w:ilvl w:val="0"/>
          <w:numId w:val="0"/>
        </w:numPr>
        <w:tabs>
          <w:tab w:val="left" w:pos="993" w:leader="none"/>
        </w:tabs>
        <w:spacing w:lineRule="auto" w:line="360" w:before="0" w:after="0"/>
        <w:outlineLvl w:val="0"/>
        <w:rPr/>
      </w:pPr>
      <w:r>
        <w:rPr/>
        <w:drawing>
          <wp:inline distT="0" distB="0" distL="0" distR="0">
            <wp:extent cx="5762625" cy="4019550"/>
            <wp:effectExtent l="0" t="0" r="0" b="0"/>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3"/>
                    <a:stretch>
                      <a:fillRect/>
                    </a:stretch>
                  </pic:blipFill>
                  <pic:spPr bwMode="auto">
                    <a:xfrm>
                      <a:off x="0" y="0"/>
                      <a:ext cx="5762625" cy="4019550"/>
                    </a:xfrm>
                    <a:prstGeom prst="rect">
                      <a:avLst/>
                    </a:prstGeom>
                  </pic:spPr>
                </pic:pic>
              </a:graphicData>
            </a:graphic>
          </wp:inline>
        </w:drawing>
      </w:r>
    </w:p>
    <w:p>
      <w:pPr>
        <w:pStyle w:val="ListParagraph"/>
        <w:widowControl w:val="false"/>
        <w:numPr>
          <w:ilvl w:val="0"/>
          <w:numId w:val="14"/>
        </w:numPr>
        <w:tabs>
          <w:tab w:val="left" w:pos="993" w:leader="none"/>
        </w:tabs>
        <w:spacing w:lineRule="auto" w:line="360" w:before="0" w:after="0"/>
        <w:outlineLvl w:val="0"/>
        <w:rPr/>
      </w:pPr>
      <w:r>
        <w:rPr>
          <w:rFonts w:cs="Arial" w:ascii="Arial" w:hAnsi="Arial"/>
          <w:bCs/>
        </w:rPr>
        <w:t>Tela de pesquisa de Pessoas – Pesquisa de Pessoas</w:t>
      </w:r>
    </w:p>
    <w:p>
      <w:pPr>
        <w:pStyle w:val="Normal"/>
        <w:widowControl w:val="false"/>
        <w:numPr>
          <w:ilvl w:val="0"/>
          <w:numId w:val="0"/>
        </w:numPr>
        <w:tabs>
          <w:tab w:val="left" w:pos="993" w:leader="none"/>
        </w:tabs>
        <w:spacing w:lineRule="auto" w:line="360" w:before="0" w:after="0"/>
        <w:ind w:left="1288" w:hanging="0"/>
        <w:jc w:val="both"/>
        <w:outlineLvl w:val="0"/>
        <w:rPr/>
      </w:pPr>
      <w:r>
        <w:rPr/>
        <w:drawing>
          <wp:inline distT="0" distB="0" distL="0" distR="0">
            <wp:extent cx="5760085" cy="4479925"/>
            <wp:effectExtent l="0" t="0" r="0" b="0"/>
            <wp:docPr id="1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
                    <pic:cNvPicPr>
                      <a:picLocks noChangeAspect="1" noChangeArrowheads="1"/>
                    </pic:cNvPicPr>
                  </pic:nvPicPr>
                  <pic:blipFill>
                    <a:blip r:embed="rId14"/>
                    <a:stretch>
                      <a:fillRect/>
                    </a:stretch>
                  </pic:blipFill>
                  <pic:spPr bwMode="auto">
                    <a:xfrm>
                      <a:off x="0" y="0"/>
                      <a:ext cx="5760085" cy="4479925"/>
                    </a:xfrm>
                    <a:prstGeom prst="rect">
                      <a:avLst/>
                    </a:prstGeom>
                  </pic:spPr>
                </pic:pic>
              </a:graphicData>
            </a:graphic>
          </wp:inline>
        </w:drawing>
      </w:r>
    </w:p>
    <w:sectPr>
      <w:headerReference w:type="default" r:id="rId15"/>
      <w:type w:val="nextPage"/>
      <w:pgSz w:w="11906" w:h="16838"/>
      <w:pgMar w:left="1701" w:right="1134" w:header="709" w:top="1701"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mbria">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rFonts w:ascii="Arial" w:hAnsi="Arial" w:cs="Arial"/>
      </w:rPr>
    </w:pPr>
    <w:r>
      <w:drawing>
        <wp:anchor behindDoc="1" distT="0" distB="0" distL="114300" distR="117475" simplePos="0" locked="0" layoutInCell="1" allowOverlap="1" relativeHeight="25">
          <wp:simplePos x="0" y="0"/>
          <wp:positionH relativeFrom="column">
            <wp:posOffset>-707390</wp:posOffset>
          </wp:positionH>
          <wp:positionV relativeFrom="paragraph">
            <wp:posOffset>-243840</wp:posOffset>
          </wp:positionV>
          <wp:extent cx="1196975" cy="845185"/>
          <wp:effectExtent l="0" t="0" r="0" b="0"/>
          <wp:wrapSquare wrapText="bothSides"/>
          <wp:docPr id="12"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 descr=""/>
                  <pic:cNvPicPr>
                    <a:picLocks noChangeAspect="1" noChangeArrowheads="1"/>
                  </pic:cNvPicPr>
                </pic:nvPicPr>
                <pic:blipFill>
                  <a:blip r:embed="rId1"/>
                  <a:stretch>
                    <a:fillRect/>
                  </a:stretch>
                </pic:blipFill>
                <pic:spPr bwMode="auto">
                  <a:xfrm>
                    <a:off x="0" y="0"/>
                    <a:ext cx="1196975" cy="845185"/>
                  </a:xfrm>
                  <a:prstGeom prst="rect">
                    <a:avLst/>
                  </a:prstGeom>
                </pic:spPr>
              </pic:pic>
            </a:graphicData>
          </a:graphic>
        </wp:anchor>
      </w:drawing>
    </w:r>
    <w:r>
      <w:rPr/>
      <w:tab/>
    </w:r>
    <w:r>
      <w:rPr/>
      <w:t xml:space="preserve">                  </w:t>
    </w:r>
    <w:r>
      <w:rPr>
        <w:rFonts w:cs="Arial" w:ascii="Arial" w:hAnsi="Arial"/>
      </w:rPr>
      <w:t xml:space="preserve">CURSO DE ANÁLISE E DESENVOLVIMENTO DE SISTEMAS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rFonts w:ascii="Arial" w:hAnsi="Arial"/>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lvl w:ilvl="0">
      <w:start w:val="1"/>
      <w:numFmt w:val="bullet"/>
      <w:lvlText w:val=""/>
      <w:lvlJc w:val="left"/>
      <w:pPr>
        <w:ind w:left="1428" w:hanging="360"/>
      </w:pPr>
      <w:rPr>
        <w:rFonts w:ascii="Symbol" w:hAnsi="Symbol" w:cs="Symbol" w:hint="default"/>
        <w:sz w:val="22"/>
        <w:b/>
        <w:rFonts w:cs="Symbol"/>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b/>
        <w:rFonts w:cs="Symbol"/>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lvl w:ilvl="0">
      <w:start w:val="4"/>
      <w:numFmt w:val="decimal"/>
      <w:lvlText w:val="%1."/>
      <w:lvlJc w:val="left"/>
      <w:pPr>
        <w:ind w:left="360" w:hanging="360"/>
      </w:pPr>
      <w:rPr>
        <w:b/>
      </w:rPr>
    </w:lvl>
    <w:lvl w:ilvl="1">
      <w:start w:val="1"/>
      <w:numFmt w:val="decimal"/>
      <w:lvlText w:val="%1.%2."/>
      <w:lvlJc w:val="left"/>
      <w:pPr>
        <w:ind w:left="1146" w:hanging="720"/>
      </w:pPr>
      <w:rPr>
        <w:sz w:val="24"/>
        <w:b/>
      </w:rPr>
    </w:lvl>
    <w:lvl w:ilvl="2">
      <w:start w:val="1"/>
      <w:numFmt w:val="decimal"/>
      <w:lvlText w:val="%1.%2.%3."/>
      <w:lvlJc w:val="left"/>
      <w:pPr>
        <w:ind w:left="1288" w:hanging="720"/>
      </w:pPr>
      <w:rPr>
        <w:sz w:val="24"/>
        <w:u w:val="none"/>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lvl w:ilvl="0">
      <w:start w:val="1"/>
      <w:numFmt w:val="bullet"/>
      <w:lvlText w:val=""/>
      <w:lvlJc w:val="left"/>
      <w:pPr>
        <w:tabs>
          <w:tab w:val="num" w:pos="284"/>
        </w:tabs>
        <w:ind w:left="284" w:hanging="360"/>
      </w:pPr>
      <w:rPr>
        <w:rFonts w:ascii="Symbol" w:hAnsi="Symbol" w:cs="Symbol" w:hint="default"/>
        <w:rFonts w:cs="OpenSymbol"/>
      </w:rPr>
    </w:lvl>
    <w:lvl w:ilvl="1">
      <w:start w:val="1"/>
      <w:numFmt w:val="bullet"/>
      <w:lvlText w:val="◦"/>
      <w:lvlJc w:val="left"/>
      <w:pPr>
        <w:tabs>
          <w:tab w:val="num" w:pos="644"/>
        </w:tabs>
        <w:ind w:left="644" w:hanging="360"/>
      </w:pPr>
      <w:rPr>
        <w:rFonts w:ascii="OpenSymbol" w:hAnsi="OpenSymbol" w:cs="OpenSymbol" w:hint="default"/>
        <w:rFonts w:cs="OpenSymbol"/>
      </w:rPr>
    </w:lvl>
    <w:lvl w:ilvl="2">
      <w:start w:val="1"/>
      <w:numFmt w:val="bullet"/>
      <w:lvlText w:val="▪"/>
      <w:lvlJc w:val="left"/>
      <w:pPr>
        <w:tabs>
          <w:tab w:val="num" w:pos="1004"/>
        </w:tabs>
        <w:ind w:left="1004" w:hanging="360"/>
      </w:pPr>
      <w:rPr>
        <w:rFonts w:ascii="OpenSymbol" w:hAnsi="OpenSymbol" w:cs="OpenSymbol" w:hint="default"/>
        <w:rFonts w:cs="OpenSymbol"/>
      </w:rPr>
    </w:lvl>
    <w:lvl w:ilvl="3">
      <w:start w:val="1"/>
      <w:numFmt w:val="bullet"/>
      <w:lvlText w:val=""/>
      <w:lvlJc w:val="left"/>
      <w:pPr>
        <w:tabs>
          <w:tab w:val="num" w:pos="1364"/>
        </w:tabs>
        <w:ind w:left="1364" w:hanging="360"/>
      </w:pPr>
      <w:rPr>
        <w:rFonts w:ascii="Symbol" w:hAnsi="Symbol" w:cs="Symbol" w:hint="default"/>
        <w:rFonts w:cs="OpenSymbol"/>
      </w:rPr>
    </w:lvl>
    <w:lvl w:ilvl="4">
      <w:start w:val="1"/>
      <w:numFmt w:val="bullet"/>
      <w:lvlText w:val="◦"/>
      <w:lvlJc w:val="left"/>
      <w:pPr>
        <w:tabs>
          <w:tab w:val="num" w:pos="1724"/>
        </w:tabs>
        <w:ind w:left="1724" w:hanging="360"/>
      </w:pPr>
      <w:rPr>
        <w:rFonts w:ascii="OpenSymbol" w:hAnsi="OpenSymbol" w:cs="OpenSymbol" w:hint="default"/>
        <w:rFonts w:cs="OpenSymbol"/>
      </w:rPr>
    </w:lvl>
    <w:lvl w:ilvl="5">
      <w:start w:val="1"/>
      <w:numFmt w:val="bullet"/>
      <w:lvlText w:val="▪"/>
      <w:lvlJc w:val="left"/>
      <w:pPr>
        <w:tabs>
          <w:tab w:val="num" w:pos="2084"/>
        </w:tabs>
        <w:ind w:left="2084" w:hanging="360"/>
      </w:pPr>
      <w:rPr>
        <w:rFonts w:ascii="OpenSymbol" w:hAnsi="OpenSymbol" w:cs="OpenSymbol" w:hint="default"/>
        <w:rFonts w:cs="OpenSymbol"/>
      </w:rPr>
    </w:lvl>
    <w:lvl w:ilvl="6">
      <w:start w:val="1"/>
      <w:numFmt w:val="bullet"/>
      <w:lvlText w:val=""/>
      <w:lvlJc w:val="left"/>
      <w:pPr>
        <w:tabs>
          <w:tab w:val="num" w:pos="2444"/>
        </w:tabs>
        <w:ind w:left="2444" w:hanging="360"/>
      </w:pPr>
      <w:rPr>
        <w:rFonts w:ascii="Symbol" w:hAnsi="Symbol" w:cs="Symbol" w:hint="default"/>
        <w:rFonts w:cs="OpenSymbol"/>
      </w:rPr>
    </w:lvl>
    <w:lvl w:ilvl="7">
      <w:start w:val="1"/>
      <w:numFmt w:val="bullet"/>
      <w:lvlText w:val="◦"/>
      <w:lvlJc w:val="left"/>
      <w:pPr>
        <w:tabs>
          <w:tab w:val="num" w:pos="2804"/>
        </w:tabs>
        <w:ind w:left="2804" w:hanging="360"/>
      </w:pPr>
      <w:rPr>
        <w:rFonts w:ascii="OpenSymbol" w:hAnsi="OpenSymbol" w:cs="OpenSymbol" w:hint="default"/>
        <w:rFonts w:cs="OpenSymbol"/>
      </w:rPr>
    </w:lvl>
    <w:lvl w:ilvl="8">
      <w:start w:val="1"/>
      <w:numFmt w:val="bullet"/>
      <w:lvlText w:val="▪"/>
      <w:lvlJc w:val="left"/>
      <w:pPr>
        <w:tabs>
          <w:tab w:val="num" w:pos="3164"/>
        </w:tabs>
        <w:ind w:left="3164" w:hanging="360"/>
      </w:pPr>
      <w:rPr>
        <w:rFonts w:ascii="OpenSymbol" w:hAnsi="OpenSymbol" w:cs="OpenSymbol" w:hint="default"/>
        <w:rFonts w:cs="OpenSymbol"/>
      </w:rPr>
    </w:lvl>
  </w:abstractNum>
  <w:abstractNum w:abstractNumId="6">
    <w:lvl w:ilvl="0">
      <w:start w:val="4"/>
      <w:numFmt w:val="decimal"/>
      <w:lvlText w:val="%1."/>
      <w:lvlJc w:val="left"/>
      <w:pPr>
        <w:ind w:left="360" w:hanging="360"/>
      </w:pPr>
      <w:rPr>
        <w:b/>
      </w:rPr>
    </w:lvl>
    <w:lvl w:ilvl="1">
      <w:start w:val="2"/>
      <w:numFmt w:val="decimal"/>
      <w:lvlText w:val="%1.%2."/>
      <w:lvlJc w:val="left"/>
      <w:pPr>
        <w:ind w:left="1146" w:hanging="720"/>
      </w:pPr>
      <w:rPr>
        <w:b/>
        <w:rFonts w:ascii="Arial" w:hAnsi="Arial"/>
      </w:rPr>
    </w:lvl>
    <w:lvl w:ilvl="2">
      <w:start w:val="1"/>
      <w:numFmt w:val="decimal"/>
      <w:lvlText w:val="%1.%2.%3."/>
      <w:lvlJc w:val="left"/>
      <w:pPr>
        <w:ind w:left="1288" w:hanging="720"/>
      </w:pPr>
      <w:rPr>
        <w:u w:val="none"/>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b/>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4"/>
      <w:numFmt w:val="decimal"/>
      <w:lvlText w:val="%1."/>
      <w:lvlJc w:val="left"/>
      <w:pPr>
        <w:ind w:left="360" w:hanging="360"/>
      </w:pPr>
      <w:rPr>
        <w:b/>
      </w:rPr>
    </w:lvl>
    <w:lvl w:ilvl="1">
      <w:start w:val="1"/>
      <w:numFmt w:val="decimal"/>
      <w:lvlText w:val="%1.%2.2.2"/>
      <w:lvlJc w:val="left"/>
      <w:pPr>
        <w:ind w:left="1146" w:hanging="720"/>
      </w:pPr>
      <w:rPr>
        <w:b/>
        <w:rFonts w:ascii="Arial" w:hAnsi="Arial"/>
      </w:rPr>
    </w:lvl>
    <w:lvl w:ilvl="2">
      <w:start w:val="1"/>
      <w:numFmt w:val="decimal"/>
      <w:lvlText w:val="%1.%2.%3."/>
      <w:lvlJc w:val="left"/>
      <w:pPr>
        <w:ind w:left="1288" w:hanging="720"/>
      </w:pPr>
      <w:rPr>
        <w:u w:val="single"/>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lvl w:ilvl="0">
      <w:start w:val="1"/>
      <w:numFmt w:val="bullet"/>
      <w:lvlText w:val=""/>
      <w:lvlJc w:val="left"/>
      <w:pPr>
        <w:tabs>
          <w:tab w:val="num" w:pos="568"/>
        </w:tabs>
        <w:ind w:left="568" w:hanging="360"/>
      </w:pPr>
      <w:rPr>
        <w:rFonts w:ascii="Symbol" w:hAnsi="Symbol" w:cs="Symbol" w:hint="default"/>
        <w:rFonts w:cs="OpenSymbol"/>
      </w:rPr>
    </w:lvl>
    <w:lvl w:ilvl="1">
      <w:start w:val="1"/>
      <w:numFmt w:val="bullet"/>
      <w:lvlText w:val="◦"/>
      <w:lvlJc w:val="left"/>
      <w:pPr>
        <w:tabs>
          <w:tab w:val="num" w:pos="928"/>
        </w:tabs>
        <w:ind w:left="928" w:hanging="360"/>
      </w:pPr>
      <w:rPr>
        <w:rFonts w:ascii="OpenSymbol" w:hAnsi="OpenSymbol" w:cs="OpenSymbol" w:hint="default"/>
        <w:rFonts w:cs="OpenSymbol"/>
      </w:rPr>
    </w:lvl>
    <w:lvl w:ilvl="2">
      <w:start w:val="1"/>
      <w:numFmt w:val="bullet"/>
      <w:lvlText w:val="▪"/>
      <w:lvlJc w:val="left"/>
      <w:pPr>
        <w:tabs>
          <w:tab w:val="num" w:pos="1288"/>
        </w:tabs>
        <w:ind w:left="1288" w:hanging="360"/>
      </w:pPr>
      <w:rPr>
        <w:rFonts w:ascii="OpenSymbol" w:hAnsi="OpenSymbol" w:cs="OpenSymbol" w:hint="default"/>
        <w:rFonts w:cs="OpenSymbol"/>
      </w:rPr>
    </w:lvl>
    <w:lvl w:ilvl="3">
      <w:start w:val="1"/>
      <w:numFmt w:val="bullet"/>
      <w:lvlText w:val=""/>
      <w:lvlJc w:val="left"/>
      <w:pPr>
        <w:tabs>
          <w:tab w:val="num" w:pos="1648"/>
        </w:tabs>
        <w:ind w:left="1648" w:hanging="360"/>
      </w:pPr>
      <w:rPr>
        <w:rFonts w:ascii="Symbol" w:hAnsi="Symbol" w:cs="Symbol" w:hint="default"/>
        <w:rFonts w:cs="OpenSymbol"/>
      </w:rPr>
    </w:lvl>
    <w:lvl w:ilvl="4">
      <w:start w:val="1"/>
      <w:numFmt w:val="bullet"/>
      <w:lvlText w:val="◦"/>
      <w:lvlJc w:val="left"/>
      <w:pPr>
        <w:tabs>
          <w:tab w:val="num" w:pos="2008"/>
        </w:tabs>
        <w:ind w:left="2008" w:hanging="360"/>
      </w:pPr>
      <w:rPr>
        <w:rFonts w:ascii="OpenSymbol" w:hAnsi="OpenSymbol" w:cs="OpenSymbol" w:hint="default"/>
        <w:rFonts w:cs="OpenSymbol"/>
      </w:rPr>
    </w:lvl>
    <w:lvl w:ilvl="5">
      <w:start w:val="1"/>
      <w:numFmt w:val="bullet"/>
      <w:lvlText w:val="▪"/>
      <w:lvlJc w:val="left"/>
      <w:pPr>
        <w:tabs>
          <w:tab w:val="num" w:pos="2368"/>
        </w:tabs>
        <w:ind w:left="2368" w:hanging="360"/>
      </w:pPr>
      <w:rPr>
        <w:rFonts w:ascii="OpenSymbol" w:hAnsi="OpenSymbol" w:cs="OpenSymbol" w:hint="default"/>
        <w:rFonts w:cs="OpenSymbol"/>
      </w:rPr>
    </w:lvl>
    <w:lvl w:ilvl="6">
      <w:start w:val="1"/>
      <w:numFmt w:val="bullet"/>
      <w:lvlText w:val=""/>
      <w:lvlJc w:val="left"/>
      <w:pPr>
        <w:tabs>
          <w:tab w:val="num" w:pos="2728"/>
        </w:tabs>
        <w:ind w:left="2728" w:hanging="360"/>
      </w:pPr>
      <w:rPr>
        <w:rFonts w:ascii="Symbol" w:hAnsi="Symbol" w:cs="Symbol" w:hint="default"/>
        <w:rFonts w:cs="OpenSymbol"/>
      </w:rPr>
    </w:lvl>
    <w:lvl w:ilvl="7">
      <w:start w:val="1"/>
      <w:numFmt w:val="bullet"/>
      <w:lvlText w:val="◦"/>
      <w:lvlJc w:val="left"/>
      <w:pPr>
        <w:tabs>
          <w:tab w:val="num" w:pos="3088"/>
        </w:tabs>
        <w:ind w:left="3088" w:hanging="360"/>
      </w:pPr>
      <w:rPr>
        <w:rFonts w:ascii="OpenSymbol" w:hAnsi="OpenSymbol" w:cs="OpenSymbol" w:hint="default"/>
        <w:rFonts w:cs="OpenSymbol"/>
      </w:rPr>
    </w:lvl>
    <w:lvl w:ilvl="8">
      <w:start w:val="1"/>
      <w:numFmt w:val="bullet"/>
      <w:lvlText w:val="▪"/>
      <w:lvlJc w:val="left"/>
      <w:pPr>
        <w:tabs>
          <w:tab w:val="num" w:pos="3448"/>
        </w:tabs>
        <w:ind w:left="3448" w:hanging="360"/>
      </w:pPr>
      <w:rPr>
        <w:rFonts w:ascii="OpenSymbol" w:hAnsi="OpenSymbol" w:cs="OpenSymbol" w:hint="default"/>
        <w:rFonts w:cs="OpenSymbol"/>
      </w:rPr>
    </w:lvl>
  </w:abstractNum>
  <w:abstractNum w:abstractNumId="10">
    <w:lvl w:ilvl="0">
      <w:start w:val="4"/>
      <w:numFmt w:val="decimal"/>
      <w:lvlText w:val="%1."/>
      <w:lvlJc w:val="left"/>
      <w:pPr>
        <w:ind w:left="360" w:hanging="360"/>
      </w:pPr>
      <w:rPr>
        <w:b/>
      </w:rPr>
    </w:lvl>
    <w:lvl w:ilvl="1">
      <w:start w:val="5"/>
      <w:numFmt w:val="decimal"/>
      <w:lvlText w:val="%1.%2."/>
      <w:lvlJc w:val="left"/>
      <w:pPr>
        <w:ind w:left="1146" w:hanging="720"/>
      </w:pPr>
      <w:rPr>
        <w:b/>
        <w:rFonts w:ascii="Arial" w:hAnsi="Arial"/>
      </w:rPr>
    </w:lvl>
    <w:lvl w:ilvl="2">
      <w:start w:val="1"/>
      <w:numFmt w:val="decimal"/>
      <w:lvlText w:val="%1.%2.%3."/>
      <w:lvlJc w:val="left"/>
      <w:pPr>
        <w:ind w:left="1288" w:hanging="720"/>
      </w:pPr>
      <w:rPr>
        <w:u w:val="none"/>
        <w:b/>
        <w:rFonts w:ascii="Arial" w:hAnsi="Arial"/>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lvl w:ilvl="0">
      <w:start w:val="1"/>
      <w:numFmt w:val="bullet"/>
      <w:lvlText w:val=""/>
      <w:lvlJc w:val="left"/>
      <w:pPr>
        <w:tabs>
          <w:tab w:val="num" w:pos="1068"/>
        </w:tabs>
        <w:ind w:left="1068" w:hanging="360"/>
      </w:pPr>
      <w:rPr>
        <w:rFonts w:ascii="Symbol" w:hAnsi="Symbol" w:cs="Symbol" w:hint="default"/>
        <w:sz w:val="22"/>
        <w:b/>
        <w:rFonts w:cs="Symbol"/>
      </w:rPr>
    </w:lvl>
    <w:lvl w:ilvl="1">
      <w:start w:val="1"/>
      <w:numFmt w:val="bullet"/>
      <w:lvlText w:val="o"/>
      <w:lvlJc w:val="left"/>
      <w:pPr>
        <w:tabs>
          <w:tab w:val="num" w:pos="1788"/>
        </w:tabs>
        <w:ind w:left="1788" w:hanging="360"/>
      </w:pPr>
      <w:rPr>
        <w:rFonts w:ascii="Courier New" w:hAnsi="Courier New" w:cs="Courier New" w:hint="default"/>
        <w:sz w:val="20"/>
        <w:rFonts w:cs="Courier New"/>
      </w:rPr>
    </w:lvl>
    <w:lvl w:ilvl="2">
      <w:start w:val="1"/>
      <w:numFmt w:val="bullet"/>
      <w:lvlText w:val=""/>
      <w:lvlJc w:val="left"/>
      <w:pPr>
        <w:tabs>
          <w:tab w:val="num" w:pos="2508"/>
        </w:tabs>
        <w:ind w:left="2508" w:hanging="360"/>
      </w:pPr>
      <w:rPr>
        <w:rFonts w:ascii="Wingdings" w:hAnsi="Wingdings" w:cs="Wingdings" w:hint="default"/>
        <w:sz w:val="20"/>
        <w:rFonts w:cs="Wingdings"/>
      </w:rPr>
    </w:lvl>
    <w:lvl w:ilvl="3">
      <w:start w:val="1"/>
      <w:numFmt w:val="bullet"/>
      <w:lvlText w:val=""/>
      <w:lvlJc w:val="left"/>
      <w:pPr>
        <w:tabs>
          <w:tab w:val="num" w:pos="3228"/>
        </w:tabs>
        <w:ind w:left="3228" w:hanging="360"/>
      </w:pPr>
      <w:rPr>
        <w:rFonts w:ascii="Wingdings" w:hAnsi="Wingdings" w:cs="Wingdings" w:hint="default"/>
        <w:sz w:val="20"/>
        <w:rFonts w:cs="Wingdings"/>
      </w:rPr>
    </w:lvl>
    <w:lvl w:ilvl="4">
      <w:start w:val="1"/>
      <w:numFmt w:val="bullet"/>
      <w:lvlText w:val=""/>
      <w:lvlJc w:val="left"/>
      <w:pPr>
        <w:tabs>
          <w:tab w:val="num" w:pos="3948"/>
        </w:tabs>
        <w:ind w:left="3948" w:hanging="360"/>
      </w:pPr>
      <w:rPr>
        <w:rFonts w:ascii="Wingdings" w:hAnsi="Wingdings" w:cs="Wingdings" w:hint="default"/>
        <w:sz w:val="20"/>
        <w:rFonts w:cs="Wingdings"/>
      </w:rPr>
    </w:lvl>
    <w:lvl w:ilvl="5">
      <w:start w:val="1"/>
      <w:numFmt w:val="bullet"/>
      <w:lvlText w:val=""/>
      <w:lvlJc w:val="left"/>
      <w:pPr>
        <w:tabs>
          <w:tab w:val="num" w:pos="4668"/>
        </w:tabs>
        <w:ind w:left="4668" w:hanging="360"/>
      </w:pPr>
      <w:rPr>
        <w:rFonts w:ascii="Wingdings" w:hAnsi="Wingdings" w:cs="Wingdings" w:hint="default"/>
        <w:sz w:val="20"/>
        <w:rFonts w:cs="Wingdings"/>
      </w:rPr>
    </w:lvl>
    <w:lvl w:ilvl="6">
      <w:start w:val="1"/>
      <w:numFmt w:val="bullet"/>
      <w:lvlText w:val=""/>
      <w:lvlJc w:val="left"/>
      <w:pPr>
        <w:tabs>
          <w:tab w:val="num" w:pos="5388"/>
        </w:tabs>
        <w:ind w:left="5388" w:hanging="360"/>
      </w:pPr>
      <w:rPr>
        <w:rFonts w:ascii="Wingdings" w:hAnsi="Wingdings" w:cs="Wingdings" w:hint="default"/>
        <w:sz w:val="20"/>
        <w:rFonts w:cs="Wingdings"/>
      </w:rPr>
    </w:lvl>
    <w:lvl w:ilvl="7">
      <w:start w:val="1"/>
      <w:numFmt w:val="bullet"/>
      <w:lvlText w:val=""/>
      <w:lvlJc w:val="left"/>
      <w:pPr>
        <w:tabs>
          <w:tab w:val="num" w:pos="6108"/>
        </w:tabs>
        <w:ind w:left="6108" w:hanging="360"/>
      </w:pPr>
      <w:rPr>
        <w:rFonts w:ascii="Wingdings" w:hAnsi="Wingdings" w:cs="Wingdings" w:hint="default"/>
        <w:sz w:val="20"/>
        <w:rFonts w:cs="Wingdings"/>
      </w:rPr>
    </w:lvl>
    <w:lvl w:ilvl="8">
      <w:start w:val="1"/>
      <w:numFmt w:val="bullet"/>
      <w:lvlText w:val=""/>
      <w:lvlJc w:val="left"/>
      <w:pPr>
        <w:tabs>
          <w:tab w:val="num" w:pos="6828"/>
        </w:tabs>
        <w:ind w:left="6828" w:hanging="360"/>
      </w:pPr>
      <w:rPr>
        <w:rFonts w:ascii="Wingdings" w:hAnsi="Wingdings" w:cs="Wingdings" w:hint="default"/>
        <w:sz w:val="20"/>
        <w:rFonts w:cs="Wingdings"/>
      </w:rPr>
    </w:lvl>
  </w:abstractNum>
  <w:abstractNum w:abstractNumId="12">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3">
    <w:lvl w:ilvl="0">
      <w:start w:val="4"/>
      <w:numFmt w:val="decimal"/>
      <w:lvlText w:val="%1."/>
      <w:lvlJc w:val="left"/>
      <w:pPr>
        <w:tabs>
          <w:tab w:val="num" w:pos="360"/>
        </w:tabs>
        <w:ind w:left="720" w:hanging="360"/>
      </w:pPr>
      <w:rPr>
        <w:b/>
      </w:rPr>
    </w:lvl>
    <w:lvl w:ilvl="1">
      <w:start w:val="1"/>
      <w:numFmt w:val="decimal"/>
      <w:lvlText w:val="%1.%2."/>
      <w:lvlJc w:val="left"/>
      <w:pPr>
        <w:tabs>
          <w:tab w:val="num" w:pos="360"/>
        </w:tabs>
        <w:ind w:left="1506" w:hanging="720"/>
      </w:pPr>
      <w:rPr>
        <w:b/>
      </w:rPr>
    </w:lvl>
    <w:lvl w:ilvl="2">
      <w:start w:val="1"/>
      <w:numFmt w:val="decimal"/>
      <w:lvlText w:val="%1.%2.%3."/>
      <w:lvlJc w:val="left"/>
      <w:pPr>
        <w:tabs>
          <w:tab w:val="num" w:pos="360"/>
        </w:tabs>
        <w:ind w:left="1648" w:hanging="720"/>
      </w:pPr>
      <w:rPr>
        <w:u w:val="none"/>
        <w:b/>
      </w:rPr>
    </w:lvl>
    <w:lvl w:ilvl="3">
      <w:start w:val="1"/>
      <w:numFmt w:val="decimal"/>
      <w:lvlText w:val="%1.%2.%3.%4."/>
      <w:lvlJc w:val="left"/>
      <w:pPr>
        <w:tabs>
          <w:tab w:val="num" w:pos="360"/>
        </w:tabs>
        <w:ind w:left="1440" w:hanging="1080"/>
      </w:pPr>
    </w:lvl>
    <w:lvl w:ilvl="4">
      <w:start w:val="1"/>
      <w:numFmt w:val="decimal"/>
      <w:lvlText w:val="%1.%2.%3.%4.%5."/>
      <w:lvlJc w:val="left"/>
      <w:pPr>
        <w:tabs>
          <w:tab w:val="num" w:pos="360"/>
        </w:tabs>
        <w:ind w:left="1440" w:hanging="1080"/>
      </w:pPr>
    </w:lvl>
    <w:lvl w:ilvl="5">
      <w:start w:val="1"/>
      <w:numFmt w:val="decimal"/>
      <w:lvlText w:val="%1.%2.%3.%4.%5.%6."/>
      <w:lvlJc w:val="left"/>
      <w:pPr>
        <w:tabs>
          <w:tab w:val="num" w:pos="360"/>
        </w:tabs>
        <w:ind w:left="1800" w:hanging="1440"/>
      </w:pPr>
    </w:lvl>
    <w:lvl w:ilvl="6">
      <w:start w:val="1"/>
      <w:numFmt w:val="decimal"/>
      <w:lvlText w:val="%1.%2.%3.%4.%5.%6.%7."/>
      <w:lvlJc w:val="left"/>
      <w:pPr>
        <w:tabs>
          <w:tab w:val="num" w:pos="360"/>
        </w:tabs>
        <w:ind w:left="1800" w:hanging="1440"/>
      </w:pPr>
    </w:lvl>
    <w:lvl w:ilvl="7">
      <w:start w:val="1"/>
      <w:numFmt w:val="decimal"/>
      <w:lvlText w:val="%1.%2.%3.%4.%5.%6.%7.%8."/>
      <w:lvlJc w:val="left"/>
      <w:pPr>
        <w:tabs>
          <w:tab w:val="num" w:pos="360"/>
        </w:tabs>
        <w:ind w:left="2160" w:hanging="1800"/>
      </w:pPr>
    </w:lvl>
    <w:lvl w:ilvl="8">
      <w:start w:val="1"/>
      <w:numFmt w:val="decimal"/>
      <w:lvlText w:val="%1.%2.%3.%4.%5.%6.%7.%8.%9."/>
      <w:lvlJc w:val="left"/>
      <w:pPr>
        <w:tabs>
          <w:tab w:val="num" w:pos="360"/>
        </w:tabs>
        <w:ind w:left="2160" w:hanging="1800"/>
      </w:pPr>
    </w:lvl>
  </w:abstractNum>
  <w:abstractNum w:abstractNumId="14">
    <w:lvl w:ilvl="0">
      <w:start w:val="4"/>
      <w:numFmt w:val="decimal"/>
      <w:lvlText w:val="%1."/>
      <w:lvlJc w:val="left"/>
      <w:pPr>
        <w:ind w:left="540" w:hanging="540"/>
      </w:pPr>
      <w:rPr>
        <w:b/>
      </w:rPr>
    </w:lvl>
    <w:lvl w:ilvl="1">
      <w:start w:val="6"/>
      <w:numFmt w:val="decimal"/>
      <w:lvlText w:val="%1.%2."/>
      <w:lvlJc w:val="left"/>
      <w:pPr>
        <w:ind w:left="720" w:hanging="720"/>
      </w:pPr>
    </w:lvl>
    <w:lvl w:ilvl="2">
      <w:start w:val="4"/>
      <w:numFmt w:val="decimal"/>
      <w:lvlText w:val="%1.%2.%3."/>
      <w:lvlJc w:val="left"/>
      <w:pPr>
        <w:ind w:left="720" w:hanging="720"/>
      </w:pPr>
      <w:rPr>
        <w:u w:val="none"/>
        <w:b/>
        <w:rFonts w:ascii="Arial" w:hAnsi="Arial"/>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7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pt-BR" w:eastAsia="en-US" w:bidi="ar-SA"/>
    </w:rPr>
  </w:style>
  <w:style w:type="paragraph" w:styleId="Ttulo1">
    <w:name w:val="Título 1"/>
    <w:basedOn w:val="Normal"/>
    <w:next w:val="Normal"/>
    <w:link w:val="Ttulo1Char"/>
    <w:autoRedefine/>
    <w:uiPriority w:val="9"/>
    <w:qFormat/>
    <w:rsid w:val="007906c6"/>
    <w:pPr>
      <w:keepNext/>
      <w:keepLines/>
      <w:spacing w:lineRule="auto" w:line="360" w:before="240" w:after="0"/>
      <w:outlineLvl w:val="0"/>
    </w:pPr>
    <w:rPr>
      <w:rFonts w:ascii="Times New Roman" w:hAnsi="Times New Roman" w:eastAsia="" w:cs="" w:cstheme="majorBidi" w:eastAsiaTheme="majorEastAsia"/>
      <w:b/>
      <w:color w:val="365F91" w:themeColor="accent1" w:themeShade="bf"/>
      <w:szCs w:val="32"/>
    </w:rPr>
  </w:style>
  <w:style w:type="paragraph" w:styleId="Ttulo2">
    <w:name w:val="Título 2"/>
    <w:basedOn w:val="Normal"/>
    <w:next w:val="Normal"/>
    <w:link w:val="Ttulo2Char"/>
    <w:autoRedefine/>
    <w:uiPriority w:val="9"/>
    <w:unhideWhenUsed/>
    <w:qFormat/>
    <w:rsid w:val="007906c6"/>
    <w:pPr>
      <w:keepNext/>
      <w:keepLines/>
      <w:spacing w:lineRule="auto" w:line="259" w:before="40" w:after="0"/>
      <w:outlineLvl w:val="1"/>
    </w:pPr>
    <w:rPr>
      <w:rFonts w:ascii="Times New Roman" w:hAnsi="Times New Roman" w:eastAsia="" w:cs="" w:cstheme="majorBidi" w:eastAsiaTheme="majorEastAsia"/>
      <w:b/>
      <w:color w:val="365F91" w:themeColor="accent1" w:themeShade="bf"/>
      <w:szCs w:val="26"/>
    </w:rPr>
  </w:style>
  <w:style w:type="paragraph" w:styleId="Ttulo3">
    <w:name w:val="Título 3"/>
    <w:basedOn w:val="Normal"/>
    <w:next w:val="Normal"/>
    <w:link w:val="Ttulo3Char"/>
    <w:autoRedefine/>
    <w:uiPriority w:val="9"/>
    <w:unhideWhenUsed/>
    <w:qFormat/>
    <w:rsid w:val="007906c6"/>
    <w:pPr>
      <w:keepNext/>
      <w:keepLines/>
      <w:spacing w:lineRule="auto" w:line="259" w:before="40" w:after="0"/>
      <w:outlineLvl w:val="2"/>
    </w:pPr>
    <w:rPr>
      <w:rFonts w:ascii="Times New Roman" w:hAnsi="Times New Roman" w:eastAsia="" w:cs="" w:cstheme="majorBidi" w:eastAsiaTheme="majorEastAsia"/>
      <w:b/>
      <w:color w:val="243F60" w:themeColor="accent1" w:themeShade="7f"/>
      <w:szCs w:val="24"/>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4d5d98"/>
    <w:rPr/>
  </w:style>
  <w:style w:type="character" w:styleId="RodapChar" w:customStyle="1">
    <w:name w:val="Rodapé Char"/>
    <w:basedOn w:val="DefaultParagraphFont"/>
    <w:link w:val="Rodap"/>
    <w:uiPriority w:val="99"/>
    <w:qFormat/>
    <w:rsid w:val="004d5d98"/>
    <w:rPr/>
  </w:style>
  <w:style w:type="character" w:styleId="Ttulo1Char" w:customStyle="1">
    <w:name w:val="Título 1 Char"/>
    <w:basedOn w:val="DefaultParagraphFont"/>
    <w:link w:val="Ttulo1"/>
    <w:uiPriority w:val="9"/>
    <w:qFormat/>
    <w:rsid w:val="007906c6"/>
    <w:rPr>
      <w:rFonts w:ascii="Times New Roman" w:hAnsi="Times New Roman" w:eastAsia="" w:cs="" w:cstheme="majorBidi" w:eastAsiaTheme="majorEastAsia"/>
      <w:b/>
      <w:color w:val="365F91" w:themeColor="accent1" w:themeShade="bf"/>
      <w:szCs w:val="32"/>
    </w:rPr>
  </w:style>
  <w:style w:type="character" w:styleId="Ttulo2Char" w:customStyle="1">
    <w:name w:val="Título 2 Char"/>
    <w:basedOn w:val="DefaultParagraphFont"/>
    <w:link w:val="Ttulo2"/>
    <w:uiPriority w:val="9"/>
    <w:qFormat/>
    <w:rsid w:val="007906c6"/>
    <w:rPr>
      <w:rFonts w:ascii="Times New Roman" w:hAnsi="Times New Roman" w:eastAsia="" w:cs="" w:cstheme="majorBidi" w:eastAsiaTheme="majorEastAsia"/>
      <w:b/>
      <w:color w:val="365F91" w:themeColor="accent1" w:themeShade="bf"/>
      <w:szCs w:val="26"/>
    </w:rPr>
  </w:style>
  <w:style w:type="character" w:styleId="Ttulo3Char" w:customStyle="1">
    <w:name w:val="Título 3 Char"/>
    <w:basedOn w:val="DefaultParagraphFont"/>
    <w:link w:val="Ttulo3"/>
    <w:uiPriority w:val="9"/>
    <w:qFormat/>
    <w:rsid w:val="007906c6"/>
    <w:rPr>
      <w:rFonts w:ascii="Times New Roman" w:hAnsi="Times New Roman" w:eastAsia="" w:cs="" w:cstheme="majorBidi" w:eastAsiaTheme="majorEastAsia"/>
      <w:b/>
      <w:color w:val="243F60" w:themeColor="accent1" w:themeShade="7f"/>
      <w:szCs w:val="24"/>
    </w:rPr>
  </w:style>
  <w:style w:type="character" w:styleId="LinkdaInternet" w:customStyle="1">
    <w:name w:val="Link da Internet"/>
    <w:basedOn w:val="DefaultParagraphFont"/>
    <w:uiPriority w:val="99"/>
    <w:unhideWhenUsed/>
    <w:rsid w:val="007906c6"/>
    <w:rPr>
      <w:color w:val="0000FF" w:themeColor="hyperlink"/>
      <w:u w:val="single"/>
    </w:rPr>
  </w:style>
  <w:style w:type="character" w:styleId="ListLabel1" w:customStyle="1">
    <w:name w:val="ListLabel 1"/>
    <w:qFormat/>
    <w:rPr>
      <w:b/>
    </w:rPr>
  </w:style>
  <w:style w:type="character" w:styleId="ListLabel2" w:customStyle="1">
    <w:name w:val="ListLabel 2"/>
    <w:qFormat/>
    <w:rPr>
      <w:rFonts w:eastAsia="Calibri" w:cs="Arial"/>
      <w:color w:val="00000A"/>
    </w:rPr>
  </w:style>
  <w:style w:type="character" w:styleId="ListLabel3" w:customStyle="1">
    <w:name w:val="ListLabel 3"/>
    <w:qFormat/>
    <w:rPr>
      <w:rFonts w:eastAsia="Calibri" w:cs="Arial"/>
    </w:rPr>
  </w:style>
  <w:style w:type="character" w:styleId="ListLabel4" w:customStyle="1">
    <w:name w:val="ListLabel 4"/>
    <w:qFormat/>
    <w:rPr>
      <w:b/>
    </w:rPr>
  </w:style>
  <w:style w:type="character" w:styleId="Vnculodendice" w:customStyle="1">
    <w:name w:val="Vínculo de índice"/>
    <w:qFormat/>
    <w:rsid w:val="00493b37"/>
    <w:rPr/>
  </w:style>
  <w:style w:type="character" w:styleId="ContedodatabelaChar" w:customStyle="1">
    <w:name w:val="Conteúdo da tabela Char"/>
    <w:link w:val="Contedodatabela"/>
    <w:qFormat/>
    <w:rsid w:val="00971ccf"/>
    <w:rPr>
      <w:rFonts w:ascii="Verdana" w:hAnsi="Verdana" w:eastAsia="Times New Roman" w:cs="Times New Roman"/>
      <w:sz w:val="20"/>
      <w:szCs w:val="24"/>
      <w:lang w:eastAsia="ar-SA"/>
    </w:rPr>
  </w:style>
  <w:style w:type="character" w:styleId="ListLabel5">
    <w:name w:val="ListLabel 5"/>
    <w:qFormat/>
    <w:rPr>
      <w:b/>
    </w:rPr>
  </w:style>
  <w:style w:type="character" w:styleId="ListLabel6">
    <w:name w:val="ListLabel 6"/>
    <w:qFormat/>
    <w:rPr>
      <w:rFonts w:ascii="Arial" w:hAnsi="Arial"/>
      <w:b/>
    </w:rPr>
  </w:style>
  <w:style w:type="character" w:styleId="ListLabel7">
    <w:name w:val="ListLabel 7"/>
    <w:qFormat/>
    <w:rPr>
      <w:b/>
    </w:rPr>
  </w:style>
  <w:style w:type="character" w:styleId="ListLabel8">
    <w:name w:val="ListLabel 8"/>
    <w:qFormat/>
    <w:rPr>
      <w:b/>
    </w:rPr>
  </w:style>
  <w:style w:type="character" w:styleId="ListLabel9">
    <w:name w:val="ListLabel 9"/>
    <w:qFormat/>
    <w:rPr>
      <w:b/>
      <w:u w:val="single"/>
    </w:rPr>
  </w:style>
  <w:style w:type="character" w:styleId="ListLabel10">
    <w:name w:val="ListLabel 10"/>
    <w:qFormat/>
    <w:rPr>
      <w:b/>
    </w:rPr>
  </w:style>
  <w:style w:type="character" w:styleId="ListLabel11">
    <w:name w:val="ListLabel 11"/>
    <w:qFormat/>
    <w:rPr>
      <w:b/>
    </w:rPr>
  </w:style>
  <w:style w:type="character" w:styleId="ListLabel12">
    <w:name w:val="ListLabel 12"/>
    <w:qFormat/>
    <w:rPr>
      <w:b/>
      <w:u w:val="single"/>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ascii="Arial" w:hAnsi="Arial"/>
      <w:b/>
    </w:rPr>
  </w:style>
  <w:style w:type="character" w:styleId="ListLabel20">
    <w:name w:val="ListLabel 20"/>
    <w:qFormat/>
    <w:rPr>
      <w:b/>
    </w:rPr>
  </w:style>
  <w:style w:type="character" w:styleId="ListLabel21">
    <w:name w:val="ListLabel 21"/>
    <w:qFormat/>
    <w:rPr>
      <w:b/>
      <w:sz w:val="24"/>
    </w:rPr>
  </w:style>
  <w:style w:type="character" w:styleId="ListLabel22">
    <w:name w:val="ListLabel 22"/>
    <w:qFormat/>
    <w:rPr>
      <w:b/>
      <w:sz w:val="24"/>
      <w:u w:val="none"/>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b/>
    </w:rPr>
  </w:style>
  <w:style w:type="character" w:styleId="ListLabel33">
    <w:name w:val="ListLabel 33"/>
    <w:qFormat/>
    <w:rPr>
      <w:rFonts w:ascii="Arial" w:hAnsi="Arial"/>
      <w:b/>
    </w:rPr>
  </w:style>
  <w:style w:type="character" w:styleId="ListLabel34">
    <w:name w:val="ListLabel 34"/>
    <w:qFormat/>
    <w:rPr>
      <w:b/>
      <w:u w:val="none"/>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Arial" w:hAnsi="Arial" w:cs="OpenSymbol"/>
      <w:b/>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b/>
    </w:rPr>
  </w:style>
  <w:style w:type="character" w:styleId="ListLabel45">
    <w:name w:val="ListLabel 45"/>
    <w:qFormat/>
    <w:rPr>
      <w:rFonts w:ascii="Arial" w:hAnsi="Arial"/>
      <w:b/>
    </w:rPr>
  </w:style>
  <w:style w:type="character" w:styleId="ListLabel46">
    <w:name w:val="ListLabel 46"/>
    <w:qFormat/>
    <w:rPr>
      <w:b/>
      <w:u w:val="single"/>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b/>
    </w:rPr>
  </w:style>
  <w:style w:type="character" w:styleId="ListLabel57">
    <w:name w:val="ListLabel 57"/>
    <w:qFormat/>
    <w:rPr>
      <w:b/>
      <w:u w:val="single"/>
    </w:rPr>
  </w:style>
  <w:style w:type="character" w:styleId="ListLabel58">
    <w:name w:val="ListLabel 58"/>
    <w:qFormat/>
    <w:rPr>
      <w:color w:val="00000A"/>
    </w:rPr>
  </w:style>
  <w:style w:type="character" w:styleId="ListLabel59">
    <w:name w:val="ListLabel 59"/>
    <w:qFormat/>
    <w:rPr>
      <w:b/>
      <w:color w:val="00000A"/>
    </w:rPr>
  </w:style>
  <w:style w:type="character" w:styleId="ListLabel60">
    <w:name w:val="ListLabel 60"/>
    <w:qFormat/>
    <w:rPr>
      <w:b/>
    </w:rPr>
  </w:style>
  <w:style w:type="character" w:styleId="ListLabel61">
    <w:name w:val="ListLabel 61"/>
    <w:qFormat/>
    <w:rPr>
      <w:b/>
      <w:u w:val="single"/>
    </w:rPr>
  </w:style>
  <w:style w:type="character" w:styleId="ListLabel62">
    <w:name w:val="ListLabel 62"/>
    <w:qFormat/>
    <w:rPr>
      <w:b/>
    </w:rPr>
  </w:style>
  <w:style w:type="character" w:styleId="ListLabel63">
    <w:name w:val="ListLabel 63"/>
    <w:qFormat/>
    <w:rPr>
      <w:rFonts w:ascii="Arial" w:hAnsi="Arial"/>
      <w:b/>
    </w:rPr>
  </w:style>
  <w:style w:type="character" w:styleId="ListLabel64">
    <w:name w:val="ListLabel 64"/>
    <w:qFormat/>
    <w:rPr>
      <w:rFonts w:ascii="Arial" w:hAnsi="Arial"/>
      <w:b/>
      <w:u w:val="none"/>
    </w:rPr>
  </w:style>
  <w:style w:type="character" w:styleId="ListLabel65">
    <w:name w:val="ListLabel 65"/>
    <w:qFormat/>
    <w:rPr>
      <w:b/>
    </w:rPr>
  </w:style>
  <w:style w:type="character" w:styleId="ListLabel66">
    <w:name w:val="ListLabel 66"/>
    <w:qFormat/>
    <w:rPr>
      <w:b/>
    </w:rPr>
  </w:style>
  <w:style w:type="character" w:styleId="ListLabel67">
    <w:name w:val="ListLabel 67"/>
    <w:qFormat/>
    <w:rPr>
      <w:b/>
      <w:u w:val="single"/>
    </w:rPr>
  </w:style>
  <w:style w:type="character" w:styleId="ListLabel68">
    <w:name w:val="ListLabel 68"/>
    <w:qFormat/>
    <w:rPr>
      <w:rFonts w:ascii="Arial" w:hAnsi="Arial" w:cs="Symbol"/>
      <w:b/>
      <w:sz w:val="22"/>
    </w:rPr>
  </w:style>
  <w:style w:type="character" w:styleId="ListLabel69">
    <w:name w:val="ListLabel 69"/>
    <w:qFormat/>
    <w:rPr>
      <w:rFonts w:cs="Courier New"/>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cs="Wingdings"/>
      <w:sz w:val="20"/>
    </w:rPr>
  </w:style>
  <w:style w:type="character" w:styleId="ListLabel74">
    <w:name w:val="ListLabel 74"/>
    <w:qFormat/>
    <w:rPr>
      <w:rFonts w:cs="Wingdings"/>
      <w:sz w:val="20"/>
    </w:rPr>
  </w:style>
  <w:style w:type="character" w:styleId="ListLabel75">
    <w:name w:val="ListLabel 75"/>
    <w:qFormat/>
    <w:rPr>
      <w:rFonts w:cs="Wingdings"/>
      <w:sz w:val="20"/>
    </w:rPr>
  </w:style>
  <w:style w:type="character" w:styleId="ListLabel76">
    <w:name w:val="ListLabel 76"/>
    <w:qFormat/>
    <w:rPr>
      <w:rFonts w:cs="Wingdings"/>
      <w:sz w:val="20"/>
    </w:rPr>
  </w:style>
  <w:style w:type="character" w:styleId="ListLabel77">
    <w:name w:val="ListLabel 77"/>
    <w:qFormat/>
    <w:rPr>
      <w:b/>
    </w:rPr>
  </w:style>
  <w:style w:type="character" w:styleId="ListLabel78">
    <w:name w:val="ListLabel 78"/>
    <w:qFormat/>
    <w:rPr>
      <w:b/>
    </w:rPr>
  </w:style>
  <w:style w:type="character" w:styleId="ListLabel79">
    <w:name w:val="ListLabel 79"/>
    <w:qFormat/>
    <w:rPr>
      <w:b/>
      <w:u w:val="none"/>
    </w:rPr>
  </w:style>
  <w:style w:type="character" w:styleId="ListLabel80">
    <w:name w:val="ListLabel 80"/>
    <w:qFormat/>
    <w:rPr>
      <w:rFonts w:ascii="Arial" w:hAnsi="Arial"/>
      <w:b/>
    </w:rPr>
  </w:style>
  <w:style w:type="character" w:styleId="ListLabel81">
    <w:name w:val="ListLabel 81"/>
    <w:qFormat/>
    <w:rPr>
      <w:rFonts w:ascii="Arial" w:hAnsi="Arial"/>
      <w:b/>
    </w:rPr>
  </w:style>
  <w:style w:type="character" w:styleId="ListLabel82">
    <w:name w:val="ListLabel 82"/>
    <w:qFormat/>
    <w:rPr>
      <w:rFonts w:ascii="Arial" w:hAnsi="Arial"/>
      <w:b/>
      <w:u w:val="none"/>
    </w:rPr>
  </w:style>
  <w:style w:type="character" w:styleId="ListLabel83">
    <w:name w:val="ListLabel 83"/>
    <w:qFormat/>
    <w:rPr>
      <w:b/>
    </w:rPr>
  </w:style>
  <w:style w:type="character" w:styleId="ListLabel84">
    <w:name w:val="ListLabel 84"/>
    <w:qFormat/>
    <w:rPr>
      <w:rFonts w:ascii="Arial" w:hAnsi="Arial"/>
      <w:b/>
      <w:u w:val="none"/>
    </w:rPr>
  </w:style>
  <w:style w:type="character" w:styleId="ListLabel85">
    <w:name w:val="ListLabel 85"/>
    <w:qFormat/>
    <w:rPr>
      <w:rFonts w:ascii="Arial" w:hAnsi="Arial"/>
      <w:b/>
    </w:rPr>
  </w:style>
  <w:style w:type="character" w:styleId="ListLabel86">
    <w:name w:val="ListLabel 86"/>
    <w:qFormat/>
    <w:rPr>
      <w:rFonts w:cs="Symbol"/>
      <w:b/>
      <w:sz w:val="22"/>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ascii="Arial" w:hAnsi="Arial" w:cs="Symbol"/>
      <w:b/>
    </w:rPr>
  </w:style>
  <w:style w:type="character" w:styleId="ListLabel96">
    <w:name w:val="ListLabel 96"/>
    <w:qFormat/>
    <w:rPr>
      <w:b/>
    </w:rPr>
  </w:style>
  <w:style w:type="character" w:styleId="ListLabel97">
    <w:name w:val="ListLabel 97"/>
    <w:qFormat/>
    <w:rPr>
      <w:b/>
      <w:sz w:val="24"/>
    </w:rPr>
  </w:style>
  <w:style w:type="character" w:styleId="ListLabel98">
    <w:name w:val="ListLabel 98"/>
    <w:qFormat/>
    <w:rPr>
      <w:b/>
      <w:sz w:val="24"/>
      <w:u w:val="none"/>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b/>
    </w:rPr>
  </w:style>
  <w:style w:type="character" w:styleId="ListLabel109">
    <w:name w:val="ListLabel 109"/>
    <w:qFormat/>
    <w:rPr>
      <w:rFonts w:ascii="Arial" w:hAnsi="Arial"/>
      <w:b/>
    </w:rPr>
  </w:style>
  <w:style w:type="character" w:styleId="ListLabel110">
    <w:name w:val="ListLabel 110"/>
    <w:qFormat/>
    <w:rPr>
      <w:b/>
      <w:u w:val="none"/>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ascii="Arial" w:hAnsi="Arial" w:cs="OpenSymbol"/>
      <w:b/>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b/>
    </w:rPr>
  </w:style>
  <w:style w:type="character" w:styleId="ListLabel121">
    <w:name w:val="ListLabel 121"/>
    <w:qFormat/>
    <w:rPr>
      <w:rFonts w:ascii="Arial" w:hAnsi="Arial"/>
      <w:b/>
    </w:rPr>
  </w:style>
  <w:style w:type="character" w:styleId="ListLabel122">
    <w:name w:val="ListLabel 122"/>
    <w:qFormat/>
    <w:rPr>
      <w:b/>
      <w:u w:val="single"/>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b/>
    </w:rPr>
  </w:style>
  <w:style w:type="character" w:styleId="ListLabel133">
    <w:name w:val="ListLabel 133"/>
    <w:qFormat/>
    <w:rPr>
      <w:rFonts w:ascii="Arial" w:hAnsi="Arial"/>
      <w:b/>
    </w:rPr>
  </w:style>
  <w:style w:type="character" w:styleId="ListLabel134">
    <w:name w:val="ListLabel 134"/>
    <w:qFormat/>
    <w:rPr>
      <w:rFonts w:ascii="Arial" w:hAnsi="Arial"/>
      <w:b/>
      <w:u w:val="none"/>
    </w:rPr>
  </w:style>
  <w:style w:type="character" w:styleId="ListLabel135">
    <w:name w:val="ListLabel 135"/>
    <w:qFormat/>
    <w:rPr>
      <w:rFonts w:ascii="Arial" w:hAnsi="Arial" w:cs="Symbol"/>
      <w:b/>
      <w:sz w:val="22"/>
    </w:rPr>
  </w:style>
  <w:style w:type="character" w:styleId="ListLabel136">
    <w:name w:val="ListLabel 136"/>
    <w:qFormat/>
    <w:rPr>
      <w:rFonts w:cs="Courier New"/>
      <w:sz w:val="20"/>
    </w:rPr>
  </w:style>
  <w:style w:type="character" w:styleId="ListLabel137">
    <w:name w:val="ListLabel 137"/>
    <w:qFormat/>
    <w:rPr>
      <w:rFonts w:cs="Wingdings"/>
      <w:sz w:val="20"/>
    </w:rPr>
  </w:style>
  <w:style w:type="character" w:styleId="ListLabel138">
    <w:name w:val="ListLabel 138"/>
    <w:qFormat/>
    <w:rPr>
      <w:rFonts w:cs="Wingdings"/>
      <w:sz w:val="20"/>
    </w:rPr>
  </w:style>
  <w:style w:type="character" w:styleId="ListLabel139">
    <w:name w:val="ListLabel 139"/>
    <w:qFormat/>
    <w:rPr>
      <w:rFonts w:cs="Wingdings"/>
      <w:sz w:val="20"/>
    </w:rPr>
  </w:style>
  <w:style w:type="character" w:styleId="ListLabel140">
    <w:name w:val="ListLabel 140"/>
    <w:qFormat/>
    <w:rPr>
      <w:rFonts w:cs="Wingdings"/>
      <w:sz w:val="20"/>
    </w:rPr>
  </w:style>
  <w:style w:type="character" w:styleId="ListLabel141">
    <w:name w:val="ListLabel 141"/>
    <w:qFormat/>
    <w:rPr>
      <w:rFonts w:cs="Wingdings"/>
      <w:sz w:val="20"/>
    </w:rPr>
  </w:style>
  <w:style w:type="character" w:styleId="ListLabel142">
    <w:name w:val="ListLabel 142"/>
    <w:qFormat/>
    <w:rPr>
      <w:rFonts w:cs="Wingdings"/>
      <w:sz w:val="20"/>
    </w:rPr>
  </w:style>
  <w:style w:type="character" w:styleId="ListLabel143">
    <w:name w:val="ListLabel 143"/>
    <w:qFormat/>
    <w:rPr>
      <w:rFonts w:cs="Wingdings"/>
      <w:sz w:val="20"/>
    </w:rPr>
  </w:style>
  <w:style w:type="character" w:styleId="ListLabel144">
    <w:name w:val="ListLabel 144"/>
    <w:qFormat/>
    <w:rPr>
      <w:rFonts w:ascii="Arial" w:hAnsi="Arial"/>
      <w:b/>
    </w:rPr>
  </w:style>
  <w:style w:type="character" w:styleId="ListLabel145">
    <w:name w:val="ListLabel 145"/>
    <w:qFormat/>
    <w:rPr>
      <w:rFonts w:ascii="Arial" w:hAnsi="Arial"/>
      <w:b/>
    </w:rPr>
  </w:style>
  <w:style w:type="character" w:styleId="ListLabel146">
    <w:name w:val="ListLabel 146"/>
    <w:qFormat/>
    <w:rPr>
      <w:rFonts w:ascii="Arial" w:hAnsi="Arial"/>
      <w:b/>
      <w:u w:val="none"/>
    </w:rPr>
  </w:style>
  <w:style w:type="character" w:styleId="ListLabel147">
    <w:name w:val="ListLabel 147"/>
    <w:qFormat/>
    <w:rPr>
      <w:b/>
    </w:rPr>
  </w:style>
  <w:style w:type="character" w:styleId="ListLabel148">
    <w:name w:val="ListLabel 148"/>
    <w:qFormat/>
    <w:rPr>
      <w:rFonts w:ascii="Arial" w:hAnsi="Arial"/>
      <w:b/>
      <w:u w:val="none"/>
    </w:rPr>
  </w:style>
  <w:style w:type="character" w:styleId="ListLabel149">
    <w:name w:val="ListLabel 149"/>
    <w:qFormat/>
    <w:rPr>
      <w:rFonts w:ascii="Arial" w:hAnsi="Arial"/>
      <w:b/>
    </w:rPr>
  </w:style>
  <w:style w:type="character" w:styleId="ListLabel150">
    <w:name w:val="ListLabel 150"/>
    <w:qFormat/>
    <w:rPr>
      <w:rFonts w:cs="Symbol"/>
      <w:b/>
      <w:sz w:val="22"/>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ascii="Arial" w:hAnsi="Arial" w:cs="Symbol"/>
      <w:b/>
    </w:rPr>
  </w:style>
  <w:style w:type="character" w:styleId="ListLabel160">
    <w:name w:val="ListLabel 160"/>
    <w:qFormat/>
    <w:rPr>
      <w:b/>
    </w:rPr>
  </w:style>
  <w:style w:type="character" w:styleId="ListLabel161">
    <w:name w:val="ListLabel 161"/>
    <w:qFormat/>
    <w:rPr>
      <w:b/>
      <w:sz w:val="24"/>
    </w:rPr>
  </w:style>
  <w:style w:type="character" w:styleId="ListLabel162">
    <w:name w:val="ListLabel 162"/>
    <w:qFormat/>
    <w:rPr>
      <w:b/>
      <w:sz w:val="24"/>
      <w:u w:val="none"/>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b/>
    </w:rPr>
  </w:style>
  <w:style w:type="character" w:styleId="ListLabel173">
    <w:name w:val="ListLabel 173"/>
    <w:qFormat/>
    <w:rPr>
      <w:rFonts w:ascii="Arial" w:hAnsi="Arial"/>
      <w:b/>
    </w:rPr>
  </w:style>
  <w:style w:type="character" w:styleId="ListLabel174">
    <w:name w:val="ListLabel 174"/>
    <w:qFormat/>
    <w:rPr>
      <w:b/>
      <w:u w:val="none"/>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ascii="Arial" w:hAnsi="Arial" w:cs="OpenSymbol"/>
      <w:b/>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b/>
    </w:rPr>
  </w:style>
  <w:style w:type="character" w:styleId="ListLabel185">
    <w:name w:val="ListLabel 185"/>
    <w:qFormat/>
    <w:rPr>
      <w:rFonts w:ascii="Arial" w:hAnsi="Arial"/>
      <w:b/>
    </w:rPr>
  </w:style>
  <w:style w:type="character" w:styleId="ListLabel186">
    <w:name w:val="ListLabel 186"/>
    <w:qFormat/>
    <w:rPr>
      <w:b/>
      <w:u w:val="single"/>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b/>
    </w:rPr>
  </w:style>
  <w:style w:type="character" w:styleId="ListLabel197">
    <w:name w:val="ListLabel 197"/>
    <w:qFormat/>
    <w:rPr>
      <w:rFonts w:ascii="Arial" w:hAnsi="Arial"/>
      <w:b/>
    </w:rPr>
  </w:style>
  <w:style w:type="character" w:styleId="ListLabel198">
    <w:name w:val="ListLabel 198"/>
    <w:qFormat/>
    <w:rPr>
      <w:rFonts w:ascii="Arial" w:hAnsi="Arial"/>
      <w:b/>
      <w:u w:val="none"/>
    </w:rPr>
  </w:style>
  <w:style w:type="character" w:styleId="ListLabel199">
    <w:name w:val="ListLabel 199"/>
    <w:qFormat/>
    <w:rPr>
      <w:rFonts w:ascii="Arial" w:hAnsi="Arial" w:cs="Symbol"/>
      <w:b/>
      <w:sz w:val="22"/>
    </w:rPr>
  </w:style>
  <w:style w:type="character" w:styleId="ListLabel200">
    <w:name w:val="ListLabel 200"/>
    <w:qFormat/>
    <w:rPr>
      <w:rFonts w:cs="Courier New"/>
      <w:sz w:val="20"/>
    </w:rPr>
  </w:style>
  <w:style w:type="character" w:styleId="ListLabel201">
    <w:name w:val="ListLabel 201"/>
    <w:qFormat/>
    <w:rPr>
      <w:rFonts w:cs="Wingdings"/>
      <w:sz w:val="20"/>
    </w:rPr>
  </w:style>
  <w:style w:type="character" w:styleId="ListLabel202">
    <w:name w:val="ListLabel 202"/>
    <w:qFormat/>
    <w:rPr>
      <w:rFonts w:cs="Wingdings"/>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Wingdings"/>
      <w:sz w:val="20"/>
    </w:rPr>
  </w:style>
  <w:style w:type="character" w:styleId="ListLabel206">
    <w:name w:val="ListLabel 206"/>
    <w:qFormat/>
    <w:rPr>
      <w:rFonts w:cs="Wingdings"/>
      <w:sz w:val="20"/>
    </w:rPr>
  </w:style>
  <w:style w:type="character" w:styleId="ListLabel207">
    <w:name w:val="ListLabel 207"/>
    <w:qFormat/>
    <w:rPr>
      <w:rFonts w:cs="Wingdings"/>
      <w:sz w:val="20"/>
    </w:rPr>
  </w:style>
  <w:style w:type="character" w:styleId="ListLabel208">
    <w:name w:val="ListLabel 208"/>
    <w:qFormat/>
    <w:rPr>
      <w:b/>
    </w:rPr>
  </w:style>
  <w:style w:type="character" w:styleId="ListLabel209">
    <w:name w:val="ListLabel 209"/>
    <w:qFormat/>
    <w:rPr>
      <w:b/>
    </w:rPr>
  </w:style>
  <w:style w:type="character" w:styleId="ListLabel210">
    <w:name w:val="ListLabel 210"/>
    <w:qFormat/>
    <w:rPr>
      <w:b/>
      <w:u w:val="none"/>
    </w:rPr>
  </w:style>
  <w:style w:type="character" w:styleId="ListLabel211">
    <w:name w:val="ListLabel 211"/>
    <w:qFormat/>
    <w:rPr>
      <w:b/>
    </w:rPr>
  </w:style>
  <w:style w:type="character" w:styleId="ListLabel212">
    <w:name w:val="ListLabel 212"/>
    <w:qFormat/>
    <w:rPr>
      <w:rFonts w:ascii="Arial" w:hAnsi="Arial"/>
      <w:b/>
      <w:u w:val="none"/>
    </w:rPr>
  </w:style>
  <w:style w:type="character" w:styleId="Smbolosdenumerao">
    <w:name w:val="Símbolos de numeração"/>
    <w:qFormat/>
    <w:rPr/>
  </w:style>
  <w:style w:type="character" w:styleId="Marcas">
    <w:name w:val="Marcas"/>
    <w:qFormat/>
    <w:rPr>
      <w:rFonts w:ascii="OpenSymbol" w:hAnsi="OpenSymbol" w:eastAsia="OpenSymbol" w:cs="OpenSymbol"/>
    </w:rPr>
  </w:style>
  <w:style w:type="character" w:styleId="ListLabel213">
    <w:name w:val="ListLabel 213"/>
    <w:qFormat/>
    <w:rPr>
      <w:rFonts w:ascii="Arial" w:hAnsi="Arial"/>
      <w:b/>
    </w:rPr>
  </w:style>
  <w:style w:type="character" w:styleId="ListLabel214">
    <w:name w:val="ListLabel 214"/>
    <w:qFormat/>
    <w:rPr>
      <w:rFonts w:cs="Symbol"/>
      <w:b/>
      <w:sz w:val="22"/>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ascii="Arial" w:hAnsi="Arial" w:cs="Symbol"/>
      <w:b/>
    </w:rPr>
  </w:style>
  <w:style w:type="character" w:styleId="ListLabel224">
    <w:name w:val="ListLabel 224"/>
    <w:qFormat/>
    <w:rPr>
      <w:b/>
    </w:rPr>
  </w:style>
  <w:style w:type="character" w:styleId="ListLabel225">
    <w:name w:val="ListLabel 225"/>
    <w:qFormat/>
    <w:rPr>
      <w:b/>
      <w:sz w:val="24"/>
    </w:rPr>
  </w:style>
  <w:style w:type="character" w:styleId="ListLabel226">
    <w:name w:val="ListLabel 226"/>
    <w:qFormat/>
    <w:rPr>
      <w:b/>
      <w:sz w:val="24"/>
      <w:u w:val="none"/>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b/>
    </w:rPr>
  </w:style>
  <w:style w:type="character" w:styleId="ListLabel237">
    <w:name w:val="ListLabel 237"/>
    <w:qFormat/>
    <w:rPr>
      <w:rFonts w:ascii="Arial" w:hAnsi="Arial"/>
      <w:b/>
    </w:rPr>
  </w:style>
  <w:style w:type="character" w:styleId="ListLabel238">
    <w:name w:val="ListLabel 238"/>
    <w:qFormat/>
    <w:rPr>
      <w:b/>
      <w:u w:val="none"/>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ascii="Arial" w:hAnsi="Arial" w:cs="OpenSymbol"/>
      <w:b/>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b/>
    </w:rPr>
  </w:style>
  <w:style w:type="character" w:styleId="ListLabel249">
    <w:name w:val="ListLabel 249"/>
    <w:qFormat/>
    <w:rPr>
      <w:rFonts w:ascii="Arial" w:hAnsi="Arial"/>
      <w:b/>
    </w:rPr>
  </w:style>
  <w:style w:type="character" w:styleId="ListLabel250">
    <w:name w:val="ListLabel 250"/>
    <w:qFormat/>
    <w:rPr>
      <w:b/>
      <w:u w:val="single"/>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b/>
    </w:rPr>
  </w:style>
  <w:style w:type="character" w:styleId="ListLabel261">
    <w:name w:val="ListLabel 261"/>
    <w:qFormat/>
    <w:rPr>
      <w:rFonts w:ascii="Arial" w:hAnsi="Arial"/>
      <w:b/>
    </w:rPr>
  </w:style>
  <w:style w:type="character" w:styleId="ListLabel262">
    <w:name w:val="ListLabel 262"/>
    <w:qFormat/>
    <w:rPr>
      <w:rFonts w:ascii="Arial" w:hAnsi="Arial"/>
      <w:b/>
      <w:u w:val="none"/>
    </w:rPr>
  </w:style>
  <w:style w:type="character" w:styleId="ListLabel263">
    <w:name w:val="ListLabel 263"/>
    <w:qFormat/>
    <w:rPr>
      <w:rFonts w:ascii="Arial" w:hAnsi="Arial" w:cs="Symbol"/>
      <w:b/>
      <w:sz w:val="22"/>
    </w:rPr>
  </w:style>
  <w:style w:type="character" w:styleId="ListLabel264">
    <w:name w:val="ListLabel 264"/>
    <w:qFormat/>
    <w:rPr>
      <w:rFonts w:cs="Courier New"/>
      <w:sz w:val="20"/>
    </w:rPr>
  </w:style>
  <w:style w:type="character" w:styleId="ListLabel265">
    <w:name w:val="ListLabel 265"/>
    <w:qFormat/>
    <w:rPr>
      <w:rFonts w:cs="Wingdings"/>
      <w:sz w:val="20"/>
    </w:rPr>
  </w:style>
  <w:style w:type="character" w:styleId="ListLabel266">
    <w:name w:val="ListLabel 266"/>
    <w:qFormat/>
    <w:rPr>
      <w:rFonts w:cs="Wingdings"/>
      <w:sz w:val="20"/>
    </w:rPr>
  </w:style>
  <w:style w:type="character" w:styleId="ListLabel267">
    <w:name w:val="ListLabel 267"/>
    <w:qFormat/>
    <w:rPr>
      <w:rFonts w:cs="Wingdings"/>
      <w:sz w:val="20"/>
    </w:rPr>
  </w:style>
  <w:style w:type="character" w:styleId="ListLabel268">
    <w:name w:val="ListLabel 268"/>
    <w:qFormat/>
    <w:rPr>
      <w:rFonts w:cs="Wingdings"/>
      <w:sz w:val="20"/>
    </w:rPr>
  </w:style>
  <w:style w:type="character" w:styleId="ListLabel269">
    <w:name w:val="ListLabel 269"/>
    <w:qFormat/>
    <w:rPr>
      <w:rFonts w:cs="Wingdings"/>
      <w:sz w:val="20"/>
    </w:rPr>
  </w:style>
  <w:style w:type="character" w:styleId="ListLabel270">
    <w:name w:val="ListLabel 270"/>
    <w:qFormat/>
    <w:rPr>
      <w:rFonts w:cs="Wingdings"/>
      <w:sz w:val="20"/>
    </w:rPr>
  </w:style>
  <w:style w:type="character" w:styleId="ListLabel271">
    <w:name w:val="ListLabel 271"/>
    <w:qFormat/>
    <w:rPr>
      <w:rFonts w:cs="Wingdings"/>
      <w:sz w:val="20"/>
    </w:rPr>
  </w:style>
  <w:style w:type="character" w:styleId="ListLabel272">
    <w:name w:val="ListLabel 272"/>
    <w:qFormat/>
    <w:rPr>
      <w:b/>
    </w:rPr>
  </w:style>
  <w:style w:type="character" w:styleId="ListLabel273">
    <w:name w:val="ListLabel 273"/>
    <w:qFormat/>
    <w:rPr>
      <w:b/>
    </w:rPr>
  </w:style>
  <w:style w:type="character" w:styleId="ListLabel274">
    <w:name w:val="ListLabel 274"/>
    <w:qFormat/>
    <w:rPr>
      <w:b/>
      <w:u w:val="none"/>
    </w:rPr>
  </w:style>
  <w:style w:type="character" w:styleId="ListLabel275">
    <w:name w:val="ListLabel 275"/>
    <w:qFormat/>
    <w:rPr>
      <w:b/>
    </w:rPr>
  </w:style>
  <w:style w:type="character" w:styleId="ListLabel276">
    <w:name w:val="ListLabel 276"/>
    <w:qFormat/>
    <w:rPr>
      <w:rFonts w:ascii="Arial" w:hAnsi="Arial"/>
      <w:b/>
      <w:u w:val="none"/>
    </w:rPr>
  </w:style>
  <w:style w:type="paragraph" w:styleId="Ttulo">
    <w:name w:val="Título"/>
    <w:basedOn w:val="Normal"/>
    <w:next w:val="Corpodetexto"/>
    <w:qFormat/>
    <w:pPr>
      <w:keepNext/>
      <w:spacing w:before="240" w:after="120"/>
    </w:pPr>
    <w:rPr>
      <w:rFonts w:ascii="Liberation Sans" w:hAnsi="Liberation Sans" w:eastAsia="Microsoft YaHei" w:cs="Lucida Sans"/>
      <w:sz w:val="28"/>
      <w:szCs w:val="28"/>
    </w:rPr>
  </w:style>
  <w:style w:type="paragraph" w:styleId="Corpodetexto">
    <w:name w:val="Corpo de texto"/>
    <w:basedOn w:val="Normal"/>
    <w:pPr>
      <w:spacing w:lineRule="auto" w:line="288" w:before="0" w:after="140"/>
    </w:pPr>
    <w:rPr/>
  </w:style>
  <w:style w:type="paragraph" w:styleId="Lista">
    <w:name w:val="Lista"/>
    <w:basedOn w:val="Corpodetexto"/>
    <w:pPr/>
    <w:rPr>
      <w:rFonts w:cs="Lucida Sans"/>
    </w:rPr>
  </w:style>
  <w:style w:type="paragraph" w:styleId="Legenda">
    <w:name w:val="Legenda"/>
    <w:basedOn w:val="Normal"/>
    <w:pPr>
      <w:suppressLineNumbers/>
      <w:spacing w:before="120" w:after="120"/>
    </w:pPr>
    <w:rPr>
      <w:rFonts w:cs="Lucida Sans"/>
      <w:i/>
      <w:iCs/>
      <w:sz w:val="24"/>
      <w:szCs w:val="24"/>
    </w:rPr>
  </w:style>
  <w:style w:type="paragraph" w:styleId="Ndice" w:customStyle="1">
    <w:name w:val="Índice"/>
    <w:basedOn w:val="Normal"/>
    <w:qFormat/>
    <w:pPr>
      <w:suppressLineNumbers/>
    </w:pPr>
    <w:rPr>
      <w:rFonts w:cs="Lucida Sans"/>
    </w:rPr>
  </w:style>
  <w:style w:type="paragraph" w:styleId="Ttulododocumento">
    <w:name w:val="Título do documento"/>
    <w:basedOn w:val="Normal"/>
    <w:qFormat/>
    <w:pPr>
      <w:keepNext/>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Cabealho">
    <w:name w:val="Cabeçalho"/>
    <w:basedOn w:val="Normal"/>
    <w:link w:val="CabealhoChar"/>
    <w:uiPriority w:val="99"/>
    <w:unhideWhenUsed/>
    <w:rsid w:val="004d5d98"/>
    <w:pPr>
      <w:tabs>
        <w:tab w:val="center" w:pos="4252" w:leader="none"/>
        <w:tab w:val="right" w:pos="8504" w:leader="none"/>
      </w:tabs>
      <w:spacing w:lineRule="auto" w:line="240" w:before="0" w:after="0"/>
    </w:pPr>
    <w:rPr/>
  </w:style>
  <w:style w:type="paragraph" w:styleId="Rodap">
    <w:name w:val="Rodapé"/>
    <w:basedOn w:val="Normal"/>
    <w:link w:val="RodapChar"/>
    <w:uiPriority w:val="99"/>
    <w:unhideWhenUsed/>
    <w:rsid w:val="004d5d98"/>
    <w:pPr>
      <w:tabs>
        <w:tab w:val="center" w:pos="4252" w:leader="none"/>
        <w:tab w:val="right" w:pos="8504" w:leader="none"/>
      </w:tabs>
      <w:spacing w:lineRule="auto" w:line="240" w:before="0" w:after="0"/>
    </w:pPr>
    <w:rPr/>
  </w:style>
  <w:style w:type="paragraph" w:styleId="ListParagraph">
    <w:name w:val="List Paragraph"/>
    <w:basedOn w:val="Normal"/>
    <w:uiPriority w:val="34"/>
    <w:qFormat/>
    <w:rsid w:val="00607327"/>
    <w:pPr>
      <w:spacing w:before="0" w:after="200"/>
      <w:ind w:left="720" w:hanging="0"/>
      <w:contextualSpacing/>
    </w:pPr>
    <w:rPr/>
  </w:style>
  <w:style w:type="paragraph" w:styleId="TOCHeading">
    <w:name w:val="TOC Heading"/>
    <w:basedOn w:val="Ttulo1"/>
    <w:next w:val="Normal"/>
    <w:uiPriority w:val="39"/>
    <w:unhideWhenUsed/>
    <w:qFormat/>
    <w:rsid w:val="007906c6"/>
    <w:pPr>
      <w:spacing w:lineRule="auto" w:line="259"/>
    </w:pPr>
    <w:rPr>
      <w:rFonts w:ascii="Cambria" w:hAnsi="Cambria" w:asciiTheme="majorHAnsi" w:hAnsiTheme="majorHAnsi"/>
      <w:b w:val="false"/>
      <w:sz w:val="32"/>
      <w:lang w:eastAsia="pt-BR"/>
    </w:rPr>
  </w:style>
  <w:style w:type="paragraph" w:styleId="Sumrio1">
    <w:name w:val="Sumário 1"/>
    <w:basedOn w:val="Normal"/>
    <w:next w:val="Normal"/>
    <w:autoRedefine/>
    <w:uiPriority w:val="39"/>
    <w:unhideWhenUsed/>
    <w:rsid w:val="007906c6"/>
    <w:pPr>
      <w:spacing w:lineRule="auto" w:line="259" w:before="0" w:after="100"/>
    </w:pPr>
    <w:rPr>
      <w:rFonts w:ascii="Times New Roman" w:hAnsi="Times New Roman"/>
    </w:rPr>
  </w:style>
  <w:style w:type="paragraph" w:styleId="Sumrio2">
    <w:name w:val="Sumário 2"/>
    <w:basedOn w:val="Normal"/>
    <w:next w:val="Normal"/>
    <w:autoRedefine/>
    <w:uiPriority w:val="39"/>
    <w:unhideWhenUsed/>
    <w:rsid w:val="007906c6"/>
    <w:pPr>
      <w:spacing w:lineRule="auto" w:line="259" w:before="0" w:after="100"/>
      <w:ind w:left="220" w:hanging="0"/>
    </w:pPr>
    <w:rPr>
      <w:rFonts w:ascii="Times New Roman" w:hAnsi="Times New Roman"/>
    </w:rPr>
  </w:style>
  <w:style w:type="paragraph" w:styleId="Sumrio3">
    <w:name w:val="Sumário 3"/>
    <w:basedOn w:val="Normal"/>
    <w:next w:val="Normal"/>
    <w:autoRedefine/>
    <w:uiPriority w:val="39"/>
    <w:unhideWhenUsed/>
    <w:rsid w:val="007906c6"/>
    <w:pPr>
      <w:spacing w:lineRule="auto" w:line="259" w:before="0" w:after="100"/>
      <w:ind w:left="440" w:hanging="0"/>
    </w:pPr>
    <w:rPr>
      <w:rFonts w:ascii="Times New Roman" w:hAnsi="Times New Roman"/>
    </w:rPr>
  </w:style>
  <w:style w:type="paragraph" w:styleId="ResumoTexto" w:customStyle="1">
    <w:name w:val="Resumo - Texto"/>
    <w:basedOn w:val="Normal"/>
    <w:qFormat/>
    <w:rsid w:val="00ba7fa9"/>
    <w:pPr>
      <w:spacing w:lineRule="auto" w:line="240" w:before="0" w:after="480"/>
    </w:pPr>
    <w:rPr/>
  </w:style>
  <w:style w:type="paragraph" w:styleId="PargrafoABNT" w:customStyle="1">
    <w:name w:val="ParágrafoABNT_"/>
    <w:basedOn w:val="Normal"/>
    <w:autoRedefine/>
    <w:uiPriority w:val="99"/>
    <w:qFormat/>
    <w:rsid w:val="00b90fb5"/>
    <w:pPr>
      <w:spacing w:lineRule="auto" w:line="360" w:before="240" w:after="240"/>
      <w:ind w:firstLine="2127"/>
      <w:jc w:val="both"/>
    </w:pPr>
    <w:rPr>
      <w:rFonts w:ascii="Arial" w:hAnsi="Arial" w:eastAsia="Times New Roman" w:cs="Arial"/>
      <w:sz w:val="24"/>
      <w:szCs w:val="24"/>
      <w:lang w:eastAsia="pt-BR"/>
    </w:rPr>
  </w:style>
  <w:style w:type="paragraph" w:styleId="Cabealho1" w:customStyle="1">
    <w:name w:val="Cabeçalho1"/>
    <w:basedOn w:val="Normal"/>
    <w:uiPriority w:val="99"/>
    <w:unhideWhenUsed/>
    <w:qFormat/>
    <w:rsid w:val="00076803"/>
    <w:pPr>
      <w:tabs>
        <w:tab w:val="center" w:pos="4252" w:leader="none"/>
        <w:tab w:val="right" w:pos="8504" w:leader="none"/>
      </w:tabs>
      <w:spacing w:lineRule="auto" w:line="240" w:before="0" w:after="0"/>
    </w:pPr>
    <w:rPr/>
  </w:style>
  <w:style w:type="paragraph" w:styleId="NormalWeb">
    <w:name w:val="Normal (Web)"/>
    <w:basedOn w:val="Normal"/>
    <w:uiPriority w:val="99"/>
    <w:unhideWhenUsed/>
    <w:qFormat/>
    <w:rsid w:val="00846fab"/>
    <w:pPr>
      <w:spacing w:lineRule="auto" w:line="240" w:beforeAutospacing="1" w:afterAutospacing="1"/>
    </w:pPr>
    <w:rPr>
      <w:rFonts w:ascii="Times New Roman" w:hAnsi="Times New Roman" w:eastAsia="Times New Roman" w:cs="Times New Roman"/>
      <w:sz w:val="24"/>
      <w:szCs w:val="24"/>
      <w:lang w:eastAsia="pt-BR"/>
    </w:rPr>
  </w:style>
  <w:style w:type="paragraph" w:styleId="Contedodatabela" w:customStyle="1">
    <w:name w:val="Conteúdo da tabela"/>
    <w:basedOn w:val="Normal"/>
    <w:link w:val="ContedodatabelaChar"/>
    <w:qFormat/>
    <w:rsid w:val="00971ccf"/>
    <w:pPr>
      <w:suppressLineNumbers/>
      <w:suppressAutoHyphens w:val="true"/>
      <w:spacing w:lineRule="auto" w:line="240" w:before="0" w:after="0"/>
    </w:pPr>
    <w:rPr>
      <w:rFonts w:ascii="Verdana" w:hAnsi="Verdana" w:eastAsia="Times New Roman" w:cs="Times New Roman"/>
      <w:sz w:val="20"/>
      <w:szCs w:val="24"/>
      <w:lang w:eastAsia="ar-SA"/>
    </w:rPr>
  </w:style>
  <w:style w:type="paragraph" w:styleId="Corpodetexto1" w:customStyle="1">
    <w:name w:val="Corpo de texto1"/>
    <w:basedOn w:val="Normal"/>
    <w:qFormat/>
    <w:rsid w:val="00031034"/>
    <w:pPr>
      <w:spacing w:lineRule="auto" w:line="288" w:before="0" w:after="140"/>
    </w:pPr>
    <w:rPr>
      <w:color w:val="00000A"/>
    </w:rPr>
  </w:style>
  <w:style w:type="numbering" w:styleId="NoList" w:default="1">
    <w:name w:val="No List"/>
    <w:uiPriority w:val="99"/>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grejascloud.com.br/" TargetMode="External"/><Relationship Id="rId3" Type="http://schemas.openxmlformats.org/officeDocument/2006/relationships/hyperlink" Target="http://sistemaprover.com.br/"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eader" Target="head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2.wmf"/>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Application>LibreOffice/5.1.1.1$Windows_x86 LibreOffice_project/c43cb650e9c145b181321ea547d38296db70f36e</Application>
  <Pages>24</Pages>
  <Words>2835</Words>
  <Characters>15374</Characters>
  <CharactersWithSpaces>17795</CharactersWithSpaces>
  <Paragraphs>442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2017-08-11T19:01:00Z</dcterms:created>
  <dc:creator>Jorge Luiz Santana</dc:creator>
  <dc:description/>
  <dc:language>pt-BR</dc:language>
  <cp:lastModifiedBy/>
  <cp:lastPrinted>2016-03-29T14:13:00Z</cp:lastPrinted>
  <dcterms:modified xsi:type="dcterms:W3CDTF">2017-09-15T16:04:05Z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