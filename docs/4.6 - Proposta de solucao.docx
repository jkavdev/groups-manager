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240" w:after="0"/>
        <w:jc w:val="center"/>
        <w:rPr>
          <w:rFonts w:ascii="Arial" w:hAnsi="Arial" w:cs="Arial"/>
          <w:bCs/>
          <w:color w:val="000000"/>
        </w:rPr>
      </w:pPr>
      <w:bookmarkStart w:id="0" w:name="_GoBack"/>
      <w:bookmarkStart w:id="1" w:name="_GoBack"/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1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Cs/>
        </w:rPr>
      </w:pPr>
      <w:bookmarkStart w:id="2" w:name="_Toc481092648"/>
      <w:bookmarkEnd w:id="2"/>
      <w:r>
        <w:rPr>
          <w:rFonts w:cs="Arial" w:ascii="Arial" w:hAnsi="Arial"/>
          <w:b/>
          <w:bCs/>
          <w:color w:val="000000"/>
        </w:rPr>
        <w:t>Proposta de solução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Para o desenvolvimento do processo de automatização </w:t>
      </w:r>
      <w:del w:id="0" w:author="Caic Souza Passos" w:date="2017-09-12T16:39:00Z">
        <w:r>
          <w:rPr>
            <w:rFonts w:cs="Arial" w:ascii="Arial" w:hAnsi="Arial"/>
            <w:bCs/>
          </w:rPr>
          <w:delText xml:space="preserve">do processo </w:delText>
        </w:r>
      </w:del>
      <w:r>
        <w:rPr>
          <w:rFonts w:cs="Arial" w:ascii="Arial" w:hAnsi="Arial"/>
          <w:bCs/>
        </w:rPr>
        <w:t>de cadastro de grupos, foi projetado um sistema que irá fornecer as funcionalidades que atualmente são manuais, via computador ou qualquer dispositivo com internet.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 projeto do sistema utilizaremos a metodologia “Iterativo e Incremental”, onde um projeto grande se pode dividir em varios projetos menores.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Em cada pequena parte do sistema é feita uma iteração. A iteração segue o modelo seqüencial tradicional, com identificação de necessidades, análise, projeto, implementação e testes. A cada iteração o sistema é incrementado até que o ciclo de desenvolvimento do aplicativo termine. Nesse ponto, um novo ciclo de desenvolvimento pode ser iniciado.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Tendo uma maneira de desenvolver as etapas através de várias iterações que vão incrementando o projeto até que se chegue a um objetivo</w:t>
      </w:r>
      <w:ins w:id="1" w:author="Caic Souza Passos" w:date="2017-09-12T16:39:00Z">
        <w:r>
          <w:rPr>
            <w:rFonts w:cs="Arial" w:ascii="Arial" w:hAnsi="Arial"/>
            <w:bCs/>
          </w:rPr>
          <w:t>,</w:t>
        </w:r>
      </w:ins>
      <w:r>
        <w:rPr>
          <w:rFonts w:cs="Arial" w:ascii="Arial" w:hAnsi="Arial"/>
          <w:bCs/>
        </w:rPr>
        <w:t xml:space="preserve"> é bem mais prático pois a cada implementação de uma parte do sistema várias outras podem surgir.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ins w:id="2" w:author="Caic Souza Passos" w:date="2017-09-12T16:39:00Z">
        <w:r>
          <w:rPr>
            <w:rFonts w:cs="Arial" w:ascii="Arial" w:hAnsi="Arial"/>
            <w:bCs/>
          </w:rPr>
          <w:t>Tecnologias utilizadas</w:t>
        </w:r>
      </w:ins>
      <w:del w:id="3" w:author="Caic Souza Passos" w:date="2017-09-12T16:39:00Z">
        <w:r>
          <w:rPr>
            <w:rFonts w:cs="Arial" w:ascii="Arial" w:hAnsi="Arial"/>
            <w:bCs/>
          </w:rPr>
          <w:delText>Tecnologia utilizados</w:delText>
        </w:r>
      </w:del>
      <w:r>
        <w:rPr>
          <w:rFonts w:cs="Arial" w:ascii="Arial" w:hAnsi="Arial"/>
          <w:bCs/>
        </w:rPr>
        <w:t xml:space="preserve"> para o desenvolvimento do projeto: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Java – A plataforma utilizada será em java, contendo também vários componentes do JavaEE.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CDI – Será utilizado como contexto de dependência, muito versátil e fácil de se utilizar, sendo ainda a padrão do JavaEE.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JSF – Framework MVC padrão do JavaEE, que fornece um processo de desenvolvimento muito rápido e robusto.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Hibernate – Framework de persistência de dados onde tem um mercado muito estável, sendo utilizado em quase todo projeto java.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Primefaces – Framework que contém vários componentes já prontos para utilização fornecendo uma experiência muita rica ao usuário.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Tomcat – Servidor servlet muito leve para aplicações java, o tomcat não é um servidor Full JavaEE, que fornece todos os serviços que o Java tem disponível, mas um servidor servlet que para o projeto se encaixa muito bem, pois o sistema não utilizará todos os recursos do JavaEE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Heroku - É uma plataforma de serviço em nuvem  onde o projeto será implantado inicialmente.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240" w:afterAutospacing="0" w:after="240"/>
        <w:rPr/>
      </w:pPr>
      <w:bookmarkStart w:id="3" w:name="_GoBack"/>
      <w:bookmarkEnd w:id="3"/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>MySQL – O banco de dados free mais utilizado do mundo será o nosso banco, pois além de ser OpenSource, é muito famoso por ser um banco leve e robusto, como o sistema não necessitará de recursos específicos sobre banco de dados como alta performance para inserção de registros, onde poderíamos utilizar o Oracle, o MySQL foi uma ótima escolha.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/>
      </w:pPr>
      <w:del w:id="4" w:author="Caic Souza Passos" w:date="2017-09-12T16:39:00Z">
        <w:r>
          <w:rPr>
            <w:rFonts w:cs="Arial" w:ascii="Arial" w:hAnsi="Arial"/>
            <w:bCs/>
          </w:rPr>
          <w:delText xml:space="preserve">e as </w:delText>
        </w:r>
      </w:del>
      <w:del w:id="5" w:author="Caic Souza Passos" w:date="2017-09-12T16:39:00Z">
        <w:bookmarkStart w:id="4" w:name="_Toc481092650"/>
        <w:r>
          <w:rPr>
            <w:rFonts w:cs="Arial" w:ascii="Arial" w:hAnsi="Arial"/>
            <w:bCs/>
          </w:rPr>
          <w:delText>ferramentas empregadas</w:delText>
        </w:r>
      </w:del>
      <w:del w:id="6" w:author="Caic Souza Passos" w:date="2017-09-12T16:39:00Z">
        <w:bookmarkStart w:id="5" w:name="_Toc481092651"/>
        <w:bookmarkEnd w:id="4"/>
        <w:bookmarkEnd w:id="5"/>
        <w:r>
          <w:rPr>
            <w:rFonts w:cs="Arial" w:ascii="Arial" w:hAnsi="Arial"/>
            <w:bCs/>
          </w:rPr>
          <w:delText xml:space="preserve"> (linguagens de programação previstas,banco de dados, programação, segurança, etc).</w:delText>
        </w:r>
      </w:del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43879370"/>
    </w:sdtPr>
    <w:sdtContent>
      <w:p>
        <w:pPr>
          <w:pStyle w:val="Cabealho1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Cabealho1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u w:val="single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1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1"/>
    <w:uiPriority w:val="99"/>
    <w:qFormat/>
    <w:rsid w:val="00941f53"/>
    <w:rPr/>
  </w:style>
  <w:style w:type="character" w:styleId="LinkdaInternet" w:customStyle="1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1"/>
    <w:uiPriority w:val="99"/>
    <w:qFormat/>
    <w:rsid w:val="00941f53"/>
    <w:rPr/>
  </w:style>
  <w:style w:type="character" w:styleId="ListLabel1" w:customStyle="1">
    <w:name w:val="ListLabel 1"/>
    <w:qFormat/>
    <w:rPr>
      <w:rFonts w:ascii="Arial" w:hAnsi="Arial"/>
      <w:b/>
    </w:rPr>
  </w:style>
  <w:style w:type="character" w:styleId="ListLabel2" w:customStyle="1">
    <w:name w:val="ListLabel 2"/>
    <w:qFormat/>
    <w:rPr>
      <w:rFonts w:eastAsia="Calibri" w:cs="Arial"/>
      <w:color w:val="00000A"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rFonts w:ascii="Arial" w:hAnsi="Arial"/>
      <w:b/>
    </w:rPr>
  </w:style>
  <w:style w:type="character" w:styleId="ListLabel5" w:customStyle="1">
    <w:name w:val="ListLabel 5"/>
    <w:qFormat/>
    <w:rPr>
      <w:rFonts w:ascii="Arial" w:hAnsi="Arial"/>
      <w:b/>
      <w:u w:val="single"/>
    </w:rPr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  <w:u w:val="single"/>
    </w:rPr>
  </w:style>
  <w:style w:type="character" w:styleId="ListLabel8" w:customStyle="1">
    <w:name w:val="ListLabel 8"/>
    <w:qFormat/>
    <w:rPr>
      <w:rFonts w:ascii="Arial" w:hAnsi="Arial"/>
      <w:u w:val="single"/>
    </w:rPr>
  </w:style>
  <w:style w:type="character" w:styleId="ListLabel9" w:customStyle="1">
    <w:name w:val="ListLabel 9"/>
    <w:qFormat/>
    <w:rPr>
      <w:rFonts w:ascii="Arial" w:hAnsi="Arial"/>
      <w:b/>
      <w:u w:val="single"/>
    </w:rPr>
  </w:style>
  <w:style w:type="character" w:styleId="Vnculodendice" w:customStyle="1">
    <w:name w:val="Vínculo de índice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e36af"/>
    <w:rPr>
      <w:rFonts w:ascii="Tahoma" w:hAnsi="Tahoma" w:cs="Tahoma"/>
      <w:sz w:val="16"/>
      <w:szCs w:val="16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ascii="Arial" w:hAnsi="Arial"/>
      <w:b/>
    </w:rPr>
  </w:style>
  <w:style w:type="character" w:styleId="ListLabel14">
    <w:name w:val="ListLabel 14"/>
    <w:qFormat/>
    <w:rPr>
      <w:b/>
      <w:u w:val="single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  <w:u w:val="single"/>
    </w:rPr>
  </w:style>
  <w:style w:type="character" w:styleId="ListLabel17">
    <w:name w:val="ListLabel 17"/>
    <w:qFormat/>
    <w:rPr>
      <w:u w:val="single"/>
    </w:rPr>
  </w:style>
  <w:style w:type="character" w:styleId="ListLabel18">
    <w:name w:val="ListLabel 18"/>
    <w:qFormat/>
    <w:rPr>
      <w:b/>
      <w:u w:val="single"/>
    </w:rPr>
  </w:style>
  <w:style w:type="character" w:styleId="ListLabel19">
    <w:name w:val="ListLabel 19"/>
    <w:qFormat/>
    <w:rPr>
      <w:rFonts w:ascii="Arial" w:hAnsi="Arial"/>
      <w:b/>
      <w:sz w:val="22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11" w:customStyle="1">
    <w:name w:val="Título 1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ind w:left="360" w:hanging="36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1" w:customStyle="1">
    <w:name w:val="Título 21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870" w:hanging="51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1" w:customStyle="1">
    <w:name w:val="Título 31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1440" w:hanging="72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1" w:customStyle="1">
    <w:name w:val="Corpo de texto1"/>
    <w:basedOn w:val="Normal"/>
    <w:qFormat/>
    <w:pPr>
      <w:spacing w:lineRule="auto" w:line="288" w:before="0" w:after="140"/>
    </w:pPr>
    <w:rPr/>
  </w:style>
  <w:style w:type="paragraph" w:styleId="Lista1" w:customStyle="1">
    <w:name w:val="Lista1"/>
    <w:basedOn w:val="Corpodetexto1"/>
    <w:qFormat/>
    <w:pPr/>
    <w:rPr>
      <w:rFonts w:cs="Lucida Sans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alho1" w:customStyle="1">
    <w:name w:val="Cabeçalho1"/>
    <w:basedOn w:val="Normal"/>
    <w:link w:val="CabealhoChar"/>
    <w:uiPriority w:val="99"/>
    <w:unhideWhenUsed/>
    <w:qFormat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1"/>
    <w:next w:val="Normal"/>
    <w:uiPriority w:val="39"/>
    <w:unhideWhenUsed/>
    <w:qFormat/>
    <w:rsid w:val="00941f53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1" w:customStyle="1">
    <w:name w:val="Sumário 1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1" w:customStyle="1">
    <w:name w:val="Sumário 2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1" w:customStyle="1">
    <w:name w:val="Sumário 31"/>
    <w:basedOn w:val="Normal"/>
    <w:next w:val="Normal"/>
    <w:autoRedefine/>
    <w:uiPriority w:val="39"/>
    <w:unhideWhenUsed/>
    <w:qFormat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1" w:customStyle="1">
    <w:name w:val="Rodapé1"/>
    <w:basedOn w:val="Normal"/>
    <w:link w:val="RodapChar"/>
    <w:uiPriority w:val="99"/>
    <w:unhideWhenUsed/>
    <w:qFormat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36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26b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Cabeçalh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BCAF-6EDA-44CD-BD01-D467463C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LibreOffice/5.1.1.1$Windows_x86 LibreOffice_project/c43cb650e9c145b181321ea547d38296db70f36e</Application>
  <Pages>2</Pages>
  <Words>371</Words>
  <Characters>1947</Characters>
  <CharactersWithSpaces>2302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2017-09-12T01:05:00Z</dcterms:created>
  <dc:creator>Jorge Luiz Santana</dc:creator>
  <dc:description/>
  <dc:language>pt-BR</dc:language>
  <cp:lastModifiedBy/>
  <dcterms:modified xsi:type="dcterms:W3CDTF">2017-09-12T16:53:24Z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