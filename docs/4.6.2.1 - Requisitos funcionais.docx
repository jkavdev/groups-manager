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keepLines/>
        <w:numPr>
          <w:ilvl w:val="1"/>
          <w:numId w:val="1"/>
        </w:numPr>
        <w:spacing w:before="0" w:after="0"/>
        <w:ind w:left="567" w:hanging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0" w:name="_Toc460781508"/>
      <w:bookmarkStart w:id="1" w:name="_Toc422186486"/>
      <w:bookmarkStart w:id="2" w:name="_Toc436203389"/>
      <w:bookmarkStart w:id="3" w:name="_Toc452813592"/>
      <w:bookmarkStart w:id="4" w:name="_Toc346297779"/>
      <w:bookmarkStart w:id="5" w:name="_Toc425054393"/>
      <w:bookmarkStart w:id="6" w:name="_Toc481092652"/>
      <w:bookmarkEnd w:id="6"/>
      <w:r>
        <w:rPr>
          <w:color w:val="000000" w:themeColor="text1"/>
          <w:sz w:val="24"/>
          <w:szCs w:val="24"/>
        </w:rPr>
        <w:t xml:space="preserve">Resumo das </w:t>
      </w:r>
      <w:bookmarkEnd w:id="0"/>
      <w:bookmarkEnd w:id="1"/>
      <w:bookmarkEnd w:id="2"/>
      <w:bookmarkEnd w:id="3"/>
      <w:bookmarkEnd w:id="4"/>
      <w:bookmarkEnd w:id="5"/>
      <w:r>
        <w:rPr>
          <w:color w:val="000000" w:themeColor="text1"/>
          <w:sz w:val="24"/>
          <w:szCs w:val="24"/>
        </w:rPr>
        <w:t>Funcionalidades</w:t>
      </w:r>
    </w:p>
    <w:p>
      <w:pPr>
        <w:pStyle w:val="Normal"/>
        <w:rPr>
          <w:lang w:eastAsia="pt-BR"/>
        </w:rPr>
      </w:pPr>
      <w:r>
        <w:rPr>
          <w:lang w:eastAsia="pt-BR"/>
        </w:rPr>
      </w:r>
    </w:p>
    <w:tbl>
      <w:tblPr>
        <w:tblW w:w="906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95"/>
        <w:gridCol w:w="2987"/>
        <w:gridCol w:w="2978"/>
      </w:tblGrid>
      <w:tr>
        <w:trPr>
          <w:trHeight w:val="240" w:hRule="atLeast"/>
        </w:trPr>
        <w:tc>
          <w:tcPr>
            <w:tcW w:w="3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103" w:type="dxa"/>
            </w:tcMar>
          </w:tcPr>
          <w:p>
            <w:pPr>
              <w:pStyle w:val="Normal"/>
              <w:keepNext/>
              <w:spacing w:lineRule="auto" w:line="240" w:before="120" w:after="120"/>
              <w:ind w:right="74" w:hanging="0"/>
              <w:jc w:val="left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ins w:id="0" w:author="Autor desconhecido" w:date="2017-09-12T12:25:44Z">
              <w:r>
                <w:rPr>
                  <w:rFonts w:cs="Times New Roman" w:ascii="Times New Roman" w:hAnsi="Times New Roman"/>
                  <w:b/>
                  <w:color w:val="000000"/>
                  <w:sz w:val="24"/>
                  <w:szCs w:val="24"/>
                </w:rPr>
                <w:t>Necessidades a serem atendidas</w:t>
              </w:r>
            </w:ins>
          </w:p>
        </w:tc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103" w:type="dxa"/>
            </w:tcMar>
          </w:tcPr>
          <w:p>
            <w:pPr>
              <w:pStyle w:val="Normal"/>
              <w:keepNext/>
              <w:spacing w:lineRule="auto" w:line="240" w:before="120" w:after="120"/>
              <w:ind w:right="74" w:hanging="0"/>
              <w:jc w:val="left"/>
              <w:rPr/>
            </w:pPr>
            <w:ins w:id="1" w:author="Autor desconhecido" w:date="2017-09-12T12:25:44Z">
              <w:r>
                <w:rPr>
                  <w:rFonts w:cs="Times New Roman" w:ascii="Times New Roman" w:hAnsi="Times New Roman"/>
                  <w:b/>
                  <w:color w:val="000000"/>
                  <w:sz w:val="24"/>
                  <w:szCs w:val="24"/>
                </w:rPr>
                <w:t>Características do Perpetuo do Socorro</w:t>
              </w:r>
            </w:ins>
          </w:p>
          <w:p>
            <w:pPr>
              <w:pStyle w:val="Normal"/>
              <w:keepNext/>
              <w:spacing w:lineRule="auto" w:line="240" w:before="120" w:after="120"/>
              <w:ind w:right="74" w:hanging="0"/>
              <w:jc w:val="left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ins w:id="2" w:author="Autor desconhecido" w:date="2017-09-12T12:25:44Z">
              <w:r>
                <w:rPr>
                  <w:rFonts w:cs="Times New Roman" w:ascii="Times New Roman" w:hAnsi="Times New Roman"/>
                  <w:b/>
                  <w:color w:val="000000"/>
                  <w:sz w:val="24"/>
                  <w:szCs w:val="24"/>
                </w:rPr>
                <w:t>(Requisitos Funcionais)</w:t>
              </w:r>
            </w:ins>
          </w:p>
        </w:tc>
        <w:tc>
          <w:tcPr>
            <w:tcW w:w="2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103" w:type="dxa"/>
            </w:tcMar>
          </w:tcPr>
          <w:p>
            <w:pPr>
              <w:pStyle w:val="Normal"/>
              <w:keepNext/>
              <w:spacing w:lineRule="auto" w:line="240" w:before="120" w:after="120"/>
              <w:ind w:right="74" w:hanging="0"/>
              <w:jc w:val="left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ins w:id="3" w:author="Autor desconhecido" w:date="2017-09-12T12:25:44Z">
              <w:r>
                <w:rPr>
                  <w:rFonts w:cs="Times New Roman" w:ascii="Times New Roman" w:hAnsi="Times New Roman"/>
                  <w:b/>
                  <w:color w:val="000000"/>
                  <w:sz w:val="24"/>
                  <w:szCs w:val="24"/>
                </w:rPr>
                <w:t>Benefícios Esperados</w:t>
              </w:r>
            </w:ins>
          </w:p>
        </w:tc>
      </w:tr>
      <w:tr>
        <w:trPr>
          <w:trHeight w:val="240" w:hRule="atLeast"/>
        </w:trPr>
        <w:tc>
          <w:tcPr>
            <w:tcW w:w="3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ins w:id="4" w:author="Autor desconhecido" w:date="2017-09-12T12:25:44Z">
              <w:r>
                <w:rPr>
                  <w:rFonts w:cs="Times New Roman" w:ascii="Times New Roman" w:hAnsi="Times New Roman"/>
                  <w:sz w:val="24"/>
                  <w:szCs w:val="24"/>
                </w:rPr>
                <w:t>Manter Grupo</w:t>
              </w:r>
            </w:ins>
          </w:p>
        </w:tc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ins w:id="5" w:author="Autor desconhecido" w:date="2017-09-12T12:25:44Z">
              <w:r>
                <w:rPr>
                  <w:rFonts w:cs="Times New Roman" w:ascii="Times New Roman" w:hAnsi="Times New Roman"/>
                  <w:sz w:val="24"/>
                  <w:szCs w:val="24"/>
                </w:rPr>
                <w:t>Possibilidade de cadastrar, excluir ou editar grupos.</w:t>
              </w:r>
            </w:ins>
          </w:p>
        </w:tc>
        <w:tc>
          <w:tcPr>
            <w:tcW w:w="2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ins w:id="6" w:author="Autor desconhecido" w:date="2017-09-12T12:25:44Z">
              <w:r>
                <w:rPr>
                  <w:rFonts w:cs="Times New Roman" w:ascii="Times New Roman" w:hAnsi="Times New Roman"/>
                  <w:sz w:val="24"/>
                  <w:szCs w:val="24"/>
                </w:rPr>
                <w:t>Controlar os grupos idealizados pela Igreja.</w:t>
              </w:r>
            </w:ins>
          </w:p>
        </w:tc>
      </w:tr>
      <w:tr>
        <w:trPr>
          <w:trHeight w:val="240" w:hRule="atLeast"/>
        </w:trPr>
        <w:tc>
          <w:tcPr>
            <w:tcW w:w="3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ins w:id="7" w:author="Autor desconhecido" w:date="2017-09-12T12:25:44Z">
              <w:r>
                <w:rPr>
                  <w:rFonts w:cs="Times New Roman" w:ascii="Times New Roman" w:hAnsi="Times New Roman"/>
                  <w:sz w:val="24"/>
                  <w:szCs w:val="24"/>
                </w:rPr>
                <w:t>Manter Pessoa</w:t>
              </w:r>
            </w:ins>
          </w:p>
        </w:tc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ins w:id="8" w:author="Autor desconhecido" w:date="2017-09-12T12:25:44Z">
              <w:r>
                <w:rPr>
                  <w:rFonts w:cs="Times New Roman" w:ascii="Times New Roman" w:hAnsi="Times New Roman"/>
                  <w:sz w:val="24"/>
                  <w:szCs w:val="24"/>
                </w:rPr>
                <w:t>Possibilidade de cadastrar, excluir ou editar pessoas nos grupos.</w:t>
              </w:r>
            </w:ins>
          </w:p>
        </w:tc>
        <w:tc>
          <w:tcPr>
            <w:tcW w:w="2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ins w:id="9" w:author="Autor desconhecido" w:date="2017-09-12T12:25:44Z">
              <w:r>
                <w:rPr>
                  <w:rFonts w:cs="Times New Roman" w:ascii="Times New Roman" w:hAnsi="Times New Roman"/>
                  <w:sz w:val="24"/>
                  <w:szCs w:val="24"/>
                </w:rPr>
                <w:t>Controlar dados cadastrais das pessoas e utilizar as informações no agendamento de eventos de grupos solicitados pelo idealizador.</w:t>
              </w:r>
            </w:ins>
          </w:p>
        </w:tc>
      </w:tr>
      <w:tr>
        <w:trPr>
          <w:trHeight w:val="240" w:hRule="atLeast"/>
        </w:trPr>
        <w:tc>
          <w:tcPr>
            <w:tcW w:w="3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ins w:id="10" w:author="Autor desconhecido" w:date="2017-09-12T12:25:44Z">
              <w:r>
                <w:rPr>
                  <w:rFonts w:cs="Times New Roman" w:ascii="Times New Roman" w:hAnsi="Times New Roman"/>
                  <w:sz w:val="24"/>
                  <w:szCs w:val="24"/>
                </w:rPr>
                <w:t>Manter Usuário</w:t>
              </w:r>
            </w:ins>
          </w:p>
        </w:tc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ins w:id="11" w:author="Autor desconhecido" w:date="2017-09-12T12:25:44Z">
              <w:r>
                <w:rPr>
                  <w:rFonts w:cs="Times New Roman" w:ascii="Times New Roman" w:hAnsi="Times New Roman"/>
                  <w:sz w:val="24"/>
                  <w:szCs w:val="24"/>
                </w:rPr>
                <w:t>Possibilidade de alteração de perfil, recuperação de senha, login e logout de usuários (administrado e usuário)</w:t>
              </w:r>
            </w:ins>
          </w:p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ins w:id="12" w:author="Autor desconhecido" w:date="2017-09-12T12:25:44Z">
              <w:r>
                <w:rPr>
                  <w:rFonts w:cs="Times New Roman" w:ascii="Times New Roman" w:hAnsi="Times New Roman"/>
                  <w:sz w:val="24"/>
                  <w:szCs w:val="24"/>
                </w:rPr>
              </w:r>
            </w:ins>
          </w:p>
        </w:tc>
        <w:tc>
          <w:tcPr>
            <w:tcW w:w="2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ins w:id="13" w:author="Autor desconhecido" w:date="2017-09-12T12:25:44Z">
              <w:r>
                <w:rPr>
                  <w:rFonts w:cs="Times New Roman" w:ascii="Times New Roman" w:hAnsi="Times New Roman"/>
                  <w:sz w:val="24"/>
                  <w:szCs w:val="24"/>
                </w:rPr>
                <w:t>Gerenciamento de acesso de usuários do sistema.</w:t>
              </w:r>
            </w:ins>
          </w:p>
        </w:tc>
      </w:tr>
      <w:tr>
        <w:trPr>
          <w:trHeight w:val="240" w:hRule="atLeast"/>
        </w:trPr>
        <w:tc>
          <w:tcPr>
            <w:tcW w:w="3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ins w:id="14" w:author="Autor desconhecido" w:date="2017-09-12T12:25:44Z">
              <w:r>
                <w:rPr>
                  <w:rFonts w:cs="Times New Roman" w:ascii="Times New Roman" w:hAnsi="Times New Roman"/>
                  <w:sz w:val="24"/>
                  <w:szCs w:val="24"/>
                </w:rPr>
                <w:t>Manter Relatórios</w:t>
              </w:r>
            </w:ins>
          </w:p>
        </w:tc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ins w:id="15" w:author="Autor desconhecido" w:date="2017-09-12T12:25:44Z">
              <w:r>
                <w:rPr>
                  <w:rFonts w:cs="Times New Roman" w:ascii="Times New Roman" w:hAnsi="Times New Roman"/>
                  <w:sz w:val="24"/>
                  <w:szCs w:val="24"/>
                </w:rPr>
                <w:t>Possibilidade de geração de relatórios para melhor visualização de cada grupo existente.</w:t>
              </w:r>
            </w:ins>
          </w:p>
        </w:tc>
        <w:tc>
          <w:tcPr>
            <w:tcW w:w="2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ins w:id="16" w:author="Autor desconhecido" w:date="2017-09-12T12:25:44Z">
              <w:r>
                <w:rPr>
                  <w:rFonts w:cs="Times New Roman" w:ascii="Times New Roman" w:hAnsi="Times New Roman"/>
                  <w:sz w:val="24"/>
                  <w:szCs w:val="24"/>
                </w:rPr>
                <w:t>Controle do agendamento dos grupos, garantindo assim que não haja erros em relação a  a informações relacionadas aos participantes dos grupos.</w:t>
              </w:r>
            </w:ins>
          </w:p>
        </w:tc>
      </w:tr>
    </w:tbl>
    <w:tbl>
      <w:tblPr>
        <w:tblW w:w="9060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96"/>
        <w:gridCol w:w="2987"/>
        <w:gridCol w:w="2977"/>
      </w:tblGrid>
      <w:tr>
        <w:trPr>
          <w:trHeight w:val="240" w:hRule="atLeast"/>
        </w:trPr>
        <w:tc>
          <w:tcPr>
            <w:tcW w:w="3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120" w:after="120"/>
              <w:ind w:right="74" w:hanging="0"/>
              <w:rPr/>
            </w:pPr>
            <w:del w:id="17" w:author="Autor desconhecido" w:date="2017-09-12T12:25:44Z">
              <w:r>
                <w:rPr>
                  <w:rFonts w:cs="Times New Roman" w:ascii="Times New Roman" w:hAnsi="Times New Roman"/>
                  <w:b/>
                  <w:color w:val="000000"/>
                  <w:sz w:val="24"/>
                  <w:szCs w:val="24"/>
                </w:rPr>
                <w:delText>Necessidades a serem atendidas</w:delText>
              </w:r>
            </w:del>
          </w:p>
        </w:tc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120" w:after="120"/>
              <w:ind w:right="74" w:hanging="0"/>
              <w:rPr/>
            </w:pPr>
            <w:del w:id="18" w:author="Autor desconhecido" w:date="2017-09-12T12:25:44Z">
              <w:r>
                <w:rPr>
                  <w:rFonts w:cs="Times New Roman" w:ascii="Times New Roman" w:hAnsi="Times New Roman"/>
                  <w:b/>
                  <w:color w:val="000000"/>
                  <w:sz w:val="24"/>
                  <w:szCs w:val="24"/>
                </w:rPr>
                <w:delText>Características do S-CARE</w:delText>
              </w:r>
            </w:del>
          </w:p>
          <w:p>
            <w:pPr>
              <w:pStyle w:val="Normal"/>
              <w:keepNext/>
              <w:spacing w:lineRule="auto" w:line="240" w:before="120" w:after="120"/>
              <w:ind w:right="74" w:hanging="0"/>
              <w:rPr/>
            </w:pPr>
            <w:del w:id="19" w:author="Autor desconhecido" w:date="2017-09-12T12:25:44Z">
              <w:r>
                <w:rPr>
                  <w:rFonts w:cs="Times New Roman" w:ascii="Times New Roman" w:hAnsi="Times New Roman"/>
                  <w:b/>
                  <w:color w:val="000000"/>
                  <w:sz w:val="24"/>
                  <w:szCs w:val="24"/>
                </w:rPr>
                <w:delText>(Requisitos Funcionais)</w:delText>
              </w:r>
            </w:del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120" w:after="120"/>
              <w:ind w:right="74" w:hanging="0"/>
              <w:rPr/>
            </w:pPr>
            <w:del w:id="20" w:author="Autor desconhecido" w:date="2017-09-12T12:25:44Z">
              <w:r>
                <w:rPr>
                  <w:rFonts w:cs="Times New Roman" w:ascii="Times New Roman" w:hAnsi="Times New Roman"/>
                  <w:b/>
                  <w:color w:val="000000"/>
                  <w:sz w:val="24"/>
                  <w:szCs w:val="24"/>
                </w:rPr>
                <w:delText>Benefícios Esperados</w:delText>
              </w:r>
            </w:del>
          </w:p>
        </w:tc>
      </w:tr>
      <w:tr>
        <w:trPr>
          <w:trHeight w:val="240" w:hRule="atLeast"/>
        </w:trPr>
        <w:tc>
          <w:tcPr>
            <w:tcW w:w="3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del w:id="21" w:author="Autor desconhecido" w:date="2017-09-12T12:25:44Z">
              <w:r>
                <w:rPr>
                  <w:rFonts w:cs="Times New Roman" w:ascii="Times New Roman" w:hAnsi="Times New Roman"/>
                  <w:sz w:val="24"/>
                  <w:szCs w:val="24"/>
                </w:rPr>
                <w:delText>Manter Serviço</w:delText>
              </w:r>
            </w:del>
          </w:p>
        </w:tc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del w:id="22" w:author="Autor desconhecido" w:date="2017-09-12T12:25:44Z">
              <w:r>
                <w:rPr>
                  <w:rFonts w:cs="Times New Roman" w:ascii="Times New Roman" w:hAnsi="Times New Roman"/>
                  <w:sz w:val="24"/>
                  <w:szCs w:val="24"/>
                </w:rPr>
                <w:delText>Possibilidade de cadastrar, excluir ou editar serviços.</w:delText>
              </w:r>
            </w:del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del w:id="23" w:author="Autor desconhecido" w:date="2017-09-12T12:25:44Z">
              <w:r>
                <w:rPr>
                  <w:rFonts w:cs="Times New Roman" w:ascii="Times New Roman" w:hAnsi="Times New Roman"/>
                  <w:sz w:val="24"/>
                  <w:szCs w:val="24"/>
                </w:rPr>
                <w:delText>Controlar os serviços oferecidos pela organização.</w:delText>
              </w:r>
            </w:del>
          </w:p>
        </w:tc>
      </w:tr>
      <w:tr>
        <w:trPr>
          <w:trHeight w:val="240" w:hRule="atLeast"/>
        </w:trPr>
        <w:tc>
          <w:tcPr>
            <w:tcW w:w="3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del w:id="24" w:author="Autor desconhecido" w:date="2017-09-12T12:25:44Z">
              <w:r>
                <w:rPr>
                  <w:rFonts w:cs="Times New Roman" w:ascii="Times New Roman" w:hAnsi="Times New Roman"/>
                  <w:sz w:val="24"/>
                  <w:szCs w:val="24"/>
                </w:rPr>
                <w:delText>Manter Cliente</w:delText>
              </w:r>
            </w:del>
          </w:p>
        </w:tc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del w:id="25" w:author="Autor desconhecido" w:date="2017-09-12T12:25:44Z">
              <w:r>
                <w:rPr>
                  <w:rFonts w:cs="Times New Roman" w:ascii="Times New Roman" w:hAnsi="Times New Roman"/>
                  <w:sz w:val="24"/>
                  <w:szCs w:val="24"/>
                </w:rPr>
                <w:delText>Possibilidade de cadastrar, excluir ou editar clientes.</w:delText>
              </w:r>
            </w:del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del w:id="26" w:author="Autor desconhecido" w:date="2017-09-12T12:25:44Z">
              <w:r>
                <w:rPr>
                  <w:rFonts w:cs="Times New Roman" w:ascii="Times New Roman" w:hAnsi="Times New Roman"/>
                  <w:sz w:val="24"/>
                  <w:szCs w:val="24"/>
                </w:rPr>
                <w:delText>Manter o controle dos</w:delText>
              </w:r>
            </w:del>
          </w:p>
          <w:p>
            <w:pPr>
              <w:pStyle w:val="Normal"/>
              <w:spacing w:lineRule="auto" w:line="240" w:before="0" w:after="0"/>
              <w:rPr/>
            </w:pPr>
            <w:del w:id="27" w:author="Autor desconhecido" w:date="2017-09-12T12:25:44Z">
              <w:r>
                <w:rPr>
                  <w:rFonts w:cs="Times New Roman" w:ascii="Times New Roman" w:hAnsi="Times New Roman"/>
                  <w:sz w:val="24"/>
                  <w:szCs w:val="24"/>
                </w:rPr>
                <w:delText>Registros dos clientes.</w:delText>
              </w:r>
            </w:del>
          </w:p>
        </w:tc>
      </w:tr>
      <w:tr>
        <w:trPr>
          <w:trHeight w:val="240" w:hRule="atLeast"/>
        </w:trPr>
        <w:tc>
          <w:tcPr>
            <w:tcW w:w="3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del w:id="28" w:author="Autor desconhecido" w:date="2017-09-12T12:25:44Z">
              <w:r>
                <w:rPr>
                  <w:rFonts w:cs="Times New Roman" w:ascii="Times New Roman" w:hAnsi="Times New Roman"/>
                  <w:sz w:val="24"/>
                  <w:szCs w:val="24"/>
                </w:rPr>
                <w:delText>Manter Funcionário</w:delText>
              </w:r>
            </w:del>
          </w:p>
        </w:tc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del w:id="29" w:author="Autor desconhecido" w:date="2017-09-12T12:25:44Z">
              <w:r>
                <w:rPr>
                  <w:rFonts w:cs="Times New Roman" w:ascii="Times New Roman" w:hAnsi="Times New Roman"/>
                  <w:sz w:val="24"/>
                  <w:szCs w:val="24"/>
                </w:rPr>
                <w:delText>Possibilidade de cadastrar, excluir ou editar funcionários.</w:delText>
              </w:r>
            </w:del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del w:id="30" w:author="Autor desconhecido" w:date="2017-09-12T12:25:44Z">
              <w:r>
                <w:rPr>
                  <w:rFonts w:cs="Times New Roman" w:ascii="Times New Roman" w:hAnsi="Times New Roman"/>
                  <w:sz w:val="24"/>
                  <w:szCs w:val="24"/>
                </w:rPr>
              </w:r>
            </w:del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del w:id="31" w:author="Autor desconhecido" w:date="2017-09-12T12:25:44Z">
              <w:r>
                <w:rPr>
                  <w:rFonts w:cs="Times New Roman" w:ascii="Times New Roman" w:hAnsi="Times New Roman"/>
                  <w:sz w:val="24"/>
                  <w:szCs w:val="24"/>
                </w:rPr>
                <w:delText>Controlar dados cadastrais dos funcionários e utilizar as informações no agendamento do serviço solicitado pelo cliente.</w:delText>
              </w:r>
            </w:del>
          </w:p>
        </w:tc>
      </w:tr>
      <w:tr>
        <w:trPr>
          <w:trHeight w:val="240" w:hRule="atLeast"/>
        </w:trPr>
        <w:tc>
          <w:tcPr>
            <w:tcW w:w="3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del w:id="32" w:author="Autor desconhecido" w:date="2017-09-12T12:25:44Z">
              <w:r>
                <w:rPr>
                  <w:rFonts w:cs="Times New Roman" w:ascii="Times New Roman" w:hAnsi="Times New Roman"/>
                  <w:sz w:val="24"/>
                  <w:szCs w:val="24"/>
                </w:rPr>
                <w:delText>Manter Usuário</w:delText>
              </w:r>
            </w:del>
          </w:p>
        </w:tc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del w:id="33" w:author="Autor desconhecido" w:date="2017-09-12T12:25:44Z">
              <w:r>
                <w:rPr>
                  <w:rFonts w:cs="Times New Roman" w:ascii="Times New Roman" w:hAnsi="Times New Roman"/>
                  <w:sz w:val="24"/>
                  <w:szCs w:val="24"/>
                </w:rPr>
                <w:delText>Possibilidade de alteração de perfil, recuperação de senha, login e logout de usuários (administrado e funcionário)</w:delText>
              </w:r>
            </w:del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del w:id="34" w:author="Autor desconhecido" w:date="2017-09-12T12:25:44Z">
              <w:r>
                <w:rPr>
                  <w:rFonts w:cs="Times New Roman" w:ascii="Times New Roman" w:hAnsi="Times New Roman"/>
                  <w:sz w:val="24"/>
                  <w:szCs w:val="24"/>
                </w:rPr>
              </w:r>
            </w:del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del w:id="35" w:author="Autor desconhecido" w:date="2017-09-12T12:25:44Z">
              <w:r>
                <w:rPr>
                  <w:rFonts w:cs="Times New Roman" w:ascii="Times New Roman" w:hAnsi="Times New Roman"/>
                  <w:sz w:val="24"/>
                  <w:szCs w:val="24"/>
                </w:rPr>
                <w:delText>Gerenciamento de acesso de usuários do sistema.</w:delText>
              </w:r>
            </w:del>
          </w:p>
        </w:tc>
      </w:tr>
      <w:tr>
        <w:trPr>
          <w:trHeight w:val="240" w:hRule="atLeast"/>
        </w:trPr>
        <w:tc>
          <w:tcPr>
            <w:tcW w:w="3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del w:id="36" w:author="Autor desconhecido" w:date="2017-09-12T12:25:44Z">
              <w:r>
                <w:rPr>
                  <w:rFonts w:cs="Times New Roman" w:ascii="Times New Roman" w:hAnsi="Times New Roman"/>
                  <w:sz w:val="24"/>
                  <w:szCs w:val="24"/>
                </w:rPr>
                <w:delText>Manter Caixa</w:delText>
              </w:r>
            </w:del>
          </w:p>
        </w:tc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del w:id="37" w:author="Autor desconhecido" w:date="2017-09-12T12:25:44Z">
              <w:r>
                <w:rPr>
                  <w:rFonts w:cs="Times New Roman" w:ascii="Times New Roman" w:hAnsi="Times New Roman"/>
                  <w:sz w:val="24"/>
                  <w:szCs w:val="24"/>
                </w:rPr>
                <w:delText>Controle das vendas de serviços da organização.</w:delText>
              </w:r>
            </w:del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del w:id="38" w:author="Autor desconhecido" w:date="2017-09-12T12:25:44Z">
              <w:r>
                <w:rPr>
                  <w:rFonts w:cs="Times New Roman" w:ascii="Times New Roman" w:hAnsi="Times New Roman"/>
                  <w:sz w:val="24"/>
                  <w:szCs w:val="24"/>
                </w:rPr>
                <w:delText>Gerenciar a parte financeira da organização trazendo mais clareza aos dados.</w:delText>
              </w:r>
            </w:del>
          </w:p>
        </w:tc>
      </w:tr>
      <w:tr>
        <w:trPr>
          <w:trHeight w:val="240" w:hRule="atLeast"/>
        </w:trPr>
        <w:tc>
          <w:tcPr>
            <w:tcW w:w="3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del w:id="39" w:author="Autor desconhecido" w:date="2017-09-12T12:25:44Z">
              <w:r>
                <w:rPr>
                  <w:rFonts w:cs="Times New Roman" w:ascii="Times New Roman" w:hAnsi="Times New Roman"/>
                  <w:sz w:val="24"/>
                  <w:szCs w:val="24"/>
                </w:rPr>
                <w:delText>Manter Agenda</w:delText>
              </w:r>
            </w:del>
          </w:p>
        </w:tc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del w:id="40" w:author="Autor desconhecido" w:date="2017-09-12T12:25:44Z">
              <w:r>
                <w:rPr>
                  <w:rFonts w:cs="Times New Roman" w:ascii="Times New Roman" w:hAnsi="Times New Roman"/>
                  <w:sz w:val="24"/>
                  <w:szCs w:val="24"/>
                </w:rPr>
                <w:delText>Possibilidade de agendar horários para os clientes da organização, informando o serviço, funcionário e horário.</w:delText>
              </w:r>
            </w:del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del w:id="41" w:author="Autor desconhecido" w:date="2017-09-12T12:25:44Z">
              <w:r>
                <w:rPr>
                  <w:rFonts w:cs="Times New Roman" w:ascii="Times New Roman" w:hAnsi="Times New Roman"/>
                  <w:sz w:val="24"/>
                  <w:szCs w:val="24"/>
                </w:rPr>
                <w:delText>Controle do agendamento dos serviços por funcionário, horário e cliente, garantindo assim que não haja erros em relação a duplicidade de agendamento no mesmo horário.</w:delText>
              </w:r>
            </w:del>
          </w:p>
        </w:tc>
      </w:tr>
    </w:tbl>
    <w:p>
      <w:pPr>
        <w:pStyle w:val="Normal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left="709" w:hanging="0"/>
        <w:jc w:val="both"/>
        <w:outlineLvl w:val="0"/>
        <w:rPr>
          <w:rFonts w:ascii="Arial" w:hAnsi="Arial" w:cs="Arial"/>
          <w:bCs/>
          <w:u w:val="single"/>
        </w:rPr>
      </w:pPr>
      <w:r>
        <w:rPr>
          <w:rFonts w:cs="Arial" w:ascii="Arial" w:hAnsi="Arial"/>
          <w:bCs/>
          <w:u w:val="single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left="709" w:hanging="0"/>
        <w:jc w:val="both"/>
        <w:outlineLvl w:val="0"/>
        <w:rPr>
          <w:rFonts w:ascii="Arial" w:hAnsi="Arial" w:cs="Arial"/>
          <w:bCs/>
          <w:u w:val="single"/>
        </w:rPr>
      </w:pPr>
      <w:r>
        <w:rPr>
          <w:rFonts w:cs="Arial" w:ascii="Arial" w:hAnsi="Arial"/>
          <w:bCs/>
          <w:u w:val="single"/>
        </w:rPr>
        <w:t>4.6.2. Requisitos Funcionais e Não-Funcionais, com as Regras de Negócio de cada um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firstLine="993"/>
        <w:jc w:val="both"/>
        <w:outlineLvl w:val="0"/>
        <w:rPr>
          <w:rFonts w:ascii="Arial" w:hAnsi="Arial" w:cs="Arial"/>
          <w:b/>
          <w:b/>
          <w:bCs/>
        </w:rPr>
      </w:pPr>
      <w:bookmarkStart w:id="7" w:name="_Toc481092653"/>
      <w:bookmarkEnd w:id="7"/>
      <w:r>
        <w:rPr>
          <w:rFonts w:cs="Arial" w:ascii="Arial" w:hAnsi="Arial"/>
          <w:b/>
          <w:bCs/>
        </w:rPr>
        <w:t>4.6.2.1. Requisitos Funcionais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firstLine="993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- Retirados das regras de negócio;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firstLine="993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- Devem ser empregados verbos de ação;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firstLine="993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- Definir a rastreabilidade de cada um dos RF;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firstLine="993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- Devem ser identificados: RF 01; RF 02; RF 03....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firstLine="993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- Os RF possuem as próprias RN.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firstLine="993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tbl>
      <w:tblPr>
        <w:tblW w:w="9072" w:type="dxa"/>
        <w:jc w:val="left"/>
        <w:tblInd w:w="-8" w:type="dxa"/>
        <w:tblBorders>
          <w:top w:val="single" w:sz="6" w:space="0" w:color="000001"/>
          <w:left w:val="single" w:sz="6" w:space="0" w:color="000001"/>
        </w:tblBorders>
        <w:tblCellMar>
          <w:top w:w="28" w:type="dxa"/>
          <w:left w:w="41" w:type="dxa"/>
          <w:bottom w:w="28" w:type="dxa"/>
          <w:right w:w="57" w:type="dxa"/>
        </w:tblCellMar>
        <w:tblLook w:firstRow="1" w:noVBand="1" w:lastRow="0" w:firstColumn="1" w:lastColumn="0" w:noHBand="0" w:val="04a0"/>
      </w:tblPr>
      <w:tblGrid>
        <w:gridCol w:w="1560"/>
        <w:gridCol w:w="1134"/>
        <w:gridCol w:w="6377"/>
      </w:tblGrid>
      <w:tr>
        <w:trPr>
          <w:tblHeader w:val="true"/>
          <w:cantSplit w:val="true"/>
        </w:trPr>
        <w:tc>
          <w:tcPr>
            <w:tcW w:w="2694" w:type="dxa"/>
            <w:gridSpan w:val="2"/>
            <w:tcBorders>
              <w:top w:val="single" w:sz="6" w:space="0" w:color="000001"/>
              <w:left w:val="single" w:sz="6" w:space="0" w:color="000001"/>
            </w:tcBorders>
            <w:shd w:color="auto" w:fill="BFBFBF" w:themeFill="background1" w:themeFillShade="bf" w:val="clear"/>
            <w:tcMar>
              <w:left w:w="41" w:type="dxa"/>
            </w:tcMar>
            <w:vAlign w:val="center"/>
          </w:tcPr>
          <w:p>
            <w:pPr>
              <w:pStyle w:val="Contedodatabela"/>
              <w:spacing w:lineRule="auto" w:line="360"/>
              <w:rPr>
                <w:rFonts w:ascii="Times New Roman" w:hAnsi="Times New Roman"/>
                <w:b/>
                <w:b/>
                <w:szCs w:val="20"/>
              </w:rPr>
            </w:pPr>
            <w:ins w:id="42" w:author="Autor desconhecido" w:date="2017-09-12T12:25:44Z">
              <w:r>
                <w:rPr>
                  <w:rFonts w:ascii="Times New Roman" w:hAnsi="Times New Roman"/>
                  <w:b/>
                  <w:szCs w:val="20"/>
                </w:rPr>
                <w:t>Requisitos Funcionais</w:t>
              </w:r>
            </w:ins>
          </w:p>
        </w:tc>
        <w:tc>
          <w:tcPr>
            <w:tcW w:w="6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FFFFFF" w:themeFill="background1" w:val="clear"/>
            <w:tcMar>
              <w:left w:w="41" w:type="dxa"/>
            </w:tcMar>
          </w:tcPr>
          <w:p>
            <w:pPr>
              <w:pStyle w:val="Contedodatabela"/>
              <w:spacing w:lineRule="auto" w:line="360"/>
              <w:rPr>
                <w:rFonts w:ascii="Times New Roman" w:hAnsi="Times New Roman"/>
                <w:b/>
                <w:b/>
                <w:szCs w:val="20"/>
              </w:rPr>
            </w:pPr>
            <w:ins w:id="43" w:author="Autor desconhecido" w:date="2017-09-12T12:25:44Z">
              <w:r>
                <w:rPr>
                  <w:rFonts w:ascii="Times New Roman" w:hAnsi="Times New Roman"/>
                  <w:b/>
                  <w:szCs w:val="20"/>
                </w:rPr>
              </w:r>
            </w:ins>
          </w:p>
        </w:tc>
      </w:tr>
      <w:tr>
        <w:trPr>
          <w:trHeight w:val="85" w:hRule="exact"/>
          <w:cantSplit w:val="true"/>
        </w:trPr>
        <w:tc>
          <w:tcPr>
            <w:tcW w:w="9071" w:type="dxa"/>
            <w:gridSpan w:val="3"/>
            <w:tcBorders>
              <w:top w:val="single" w:sz="4" w:space="0" w:color="00000A"/>
              <w:left w:val="single" w:sz="6" w:space="0" w:color="000001"/>
              <w:bottom w:val="single" w:sz="4" w:space="0" w:color="00000A"/>
              <w:insideH w:val="single" w:sz="4" w:space="0" w:color="00000A"/>
            </w:tcBorders>
            <w:shd w:fill="auto" w:val="clear"/>
            <w:tcMar>
              <w:top w:w="55" w:type="dxa"/>
              <w:left w:w="47" w:type="dxa"/>
              <w:bottom w:w="55" w:type="dxa"/>
              <w:right w:w="55" w:type="dxa"/>
            </w:tcMar>
            <w:vAlign w:val="center"/>
          </w:tcPr>
          <w:p>
            <w:pPr>
              <w:pStyle w:val="Contedodatabela"/>
              <w:keepNext/>
              <w:rPr>
                <w:rFonts w:ascii="Times New Roman" w:hAnsi="Times New Roman"/>
                <w:sz w:val="24"/>
              </w:rPr>
            </w:pPr>
            <w:ins w:id="44" w:author="Autor desconhecido" w:date="2017-09-12T12:25:44Z">
              <w:r>
                <w:rPr>
                  <w:rFonts w:ascii="Times New Roman" w:hAnsi="Times New Roman"/>
                  <w:sz w:val="24"/>
                </w:rPr>
              </w:r>
            </w:ins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47" w:type="dxa"/>
            </w:tcMar>
          </w:tcPr>
          <w:p>
            <w:pPr>
              <w:pStyle w:val="Contedodatabela"/>
              <w:rPr>
                <w:rFonts w:ascii="Times New Roman" w:hAnsi="Times New Roman"/>
                <w:b/>
                <w:b/>
                <w:bCs/>
                <w:sz w:val="24"/>
              </w:rPr>
            </w:pPr>
            <w:ins w:id="45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t>Código</w:t>
              </w:r>
            </w:ins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47" w:type="dxa"/>
            </w:tcMar>
          </w:tcPr>
          <w:p>
            <w:pPr>
              <w:pStyle w:val="Contedodatabela"/>
              <w:rPr>
                <w:rFonts w:ascii="Times New Roman" w:hAnsi="Times New Roman"/>
                <w:b/>
                <w:b/>
                <w:bCs/>
                <w:sz w:val="24"/>
              </w:rPr>
            </w:pPr>
            <w:ins w:id="46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t>Descrição</w:t>
              </w:r>
            </w:ins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Contedodatabela"/>
              <w:rPr/>
            </w:pPr>
            <w:ins w:id="47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t>RQ001</w:t>
              </w:r>
            </w:ins>
            <w:ins w:id="48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fldChar w:fldCharType="begin"/>
              </w:r>
            </w:ins>
            <w:r>
              <w:instrText> REF MSG_A001 \h </w:instrText>
            </w:r>
            <w:r>
              <w:fldChar w:fldCharType="separate"/>
            </w:r>
            <w:r>
              <w:t>Erro: Origem da referência não encontrada</w:t>
            </w:r>
            <w:r>
              <w:fldChar w:fldCharType="end"/>
            </w:r>
            <w:ins w:id="49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fldChar w:fldCharType="begin"/>
              </w:r>
            </w:ins>
            <w:r>
              <w:instrText> REF MSG_A001 \h </w:instrText>
            </w:r>
            <w:r>
              <w:fldChar w:fldCharType="separate"/>
            </w:r>
            <w:r>
              <w:t>Erro: Origem da referência não encontrada</w:t>
            </w:r>
            <w:r>
              <w:fldChar w:fldCharType="end"/>
            </w:r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Calibri" w:cs="Arial"/>
                <w:sz w:val="24"/>
                <w:szCs w:val="24"/>
              </w:rPr>
            </w:pPr>
            <w:ins w:id="50" w:author="Autor desconhecido" w:date="2017-09-12T12:25:44Z">
              <w:r>
                <w:rPr>
                  <w:rFonts w:eastAsia="Calibri" w:cs="Arial" w:ascii="Arial" w:hAnsi="Arial"/>
                  <w:sz w:val="24"/>
                  <w:szCs w:val="24"/>
                </w:rPr>
                <w:t>O sistema deverá apresentar tabela com clientes, serviços, funcionários cadastrados sempre que a aba respectiva seja selecionada.</w:t>
              </w:r>
            </w:ins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Contedodatabela"/>
              <w:rPr>
                <w:rFonts w:ascii="Times New Roman" w:hAnsi="Times New Roman"/>
                <w:b/>
                <w:b/>
                <w:bCs/>
                <w:sz w:val="24"/>
              </w:rPr>
            </w:pPr>
            <w:ins w:id="51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t>RQ002</w:t>
              </w:r>
            </w:ins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Calibri" w:cs="Arial"/>
                <w:sz w:val="24"/>
                <w:szCs w:val="24"/>
              </w:rPr>
            </w:pPr>
            <w:ins w:id="52" w:author="Autor desconhecido" w:date="2017-09-12T12:25:44Z">
              <w:r>
                <w:rPr>
                  <w:rFonts w:eastAsia="Calibri" w:cs="Arial" w:ascii="Arial" w:hAnsi="Arial"/>
                  <w:sz w:val="24"/>
                  <w:szCs w:val="24"/>
                </w:rPr>
                <w:t xml:space="preserve">O  sistema  deve  permitir  a  inclusão,  alteração  e  remoção  de </w:t>
              </w:r>
            </w:ins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Calibri" w:cs="Arial"/>
                <w:sz w:val="24"/>
                <w:szCs w:val="24"/>
              </w:rPr>
            </w:pPr>
            <w:ins w:id="53" w:author="Autor desconhecido" w:date="2017-09-12T12:25:44Z">
              <w:r>
                <w:rPr>
                  <w:rFonts w:eastAsia="Calibri" w:cs="Arial" w:ascii="Arial" w:hAnsi="Arial"/>
                  <w:sz w:val="24"/>
                  <w:szCs w:val="24"/>
                </w:rPr>
                <w:t>profissionais  com  os  seguintes  atributos:  nome,  sexo,  telefone,email e cpf.</w:t>
              </w:r>
            </w:ins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Contedodatabela"/>
              <w:rPr/>
            </w:pPr>
            <w:ins w:id="54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t>RQ003</w:t>
              </w:r>
            </w:ins>
            <w:ins w:id="55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fldChar w:fldCharType="begin"/>
              </w:r>
            </w:ins>
            <w:r>
              <w:instrText> REF MSG_A001 \h </w:instrText>
            </w:r>
            <w:r>
              <w:fldChar w:fldCharType="separate"/>
            </w:r>
            <w:r>
              <w:t>Erro: Origem da referência não encontrada</w:t>
            </w:r>
            <w:r>
              <w:fldChar w:fldCharType="end"/>
            </w:r>
            <w:ins w:id="56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fldChar w:fldCharType="begin"/>
              </w:r>
            </w:ins>
            <w:r>
              <w:instrText> REF MSG_A001 \h </w:instrText>
            </w:r>
            <w:r>
              <w:fldChar w:fldCharType="separate"/>
            </w:r>
            <w:r>
              <w:t>Erro: Origem da referência não encontrada</w:t>
            </w:r>
            <w:r>
              <w:fldChar w:fldCharType="end"/>
            </w:r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Calibri" w:cs="Arial"/>
                <w:sz w:val="24"/>
                <w:szCs w:val="24"/>
              </w:rPr>
            </w:pPr>
            <w:ins w:id="57" w:author="Autor desconhecido" w:date="2017-09-12T12:25:44Z">
              <w:r>
                <w:rPr>
                  <w:rFonts w:eastAsia="Calibri" w:cs="Arial" w:ascii="Arial" w:hAnsi="Arial"/>
                  <w:sz w:val="24"/>
                  <w:szCs w:val="24"/>
                </w:rPr>
                <w:t xml:space="preserve">O  sistema  deve  permitir  a  inclusão,  alteração  e  remoção  de </w:t>
              </w:r>
            </w:ins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Calibri" w:cs="Arial"/>
                <w:sz w:val="24"/>
                <w:szCs w:val="24"/>
              </w:rPr>
            </w:pPr>
            <w:ins w:id="58" w:author="Autor desconhecido" w:date="2017-09-12T12:25:44Z">
              <w:r>
                <w:rPr>
                  <w:rFonts w:eastAsia="Calibri" w:cs="Arial" w:ascii="Arial" w:hAnsi="Arial"/>
                  <w:sz w:val="24"/>
                  <w:szCs w:val="24"/>
                </w:rPr>
                <w:t>clientes  com  os  seguintes  atributos:  nome,  sexo,  telefone,email e cpf.</w:t>
              </w:r>
            </w:ins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Contedodatabela"/>
              <w:rPr>
                <w:rFonts w:ascii="Times New Roman" w:hAnsi="Times New Roman"/>
                <w:b/>
                <w:b/>
                <w:bCs/>
                <w:sz w:val="24"/>
              </w:rPr>
            </w:pPr>
            <w:ins w:id="59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t>RQ004</w:t>
              </w:r>
            </w:ins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Calibri" w:cs="Arial"/>
                <w:sz w:val="24"/>
                <w:szCs w:val="24"/>
              </w:rPr>
            </w:pPr>
            <w:ins w:id="60" w:author="Autor desconhecido" w:date="2017-09-12T12:25:44Z">
              <w:r>
                <w:rPr>
                  <w:rFonts w:eastAsia="Calibri" w:cs="Arial" w:ascii="Arial" w:hAnsi="Arial"/>
                  <w:sz w:val="24"/>
                  <w:szCs w:val="24"/>
                </w:rPr>
                <w:t xml:space="preserve">O  sistema  deve  permitir  a  inclusão,  alteração  e  remoção  de </w:t>
              </w:r>
            </w:ins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Calibri" w:cs="Arial"/>
                <w:sz w:val="24"/>
                <w:szCs w:val="24"/>
              </w:rPr>
            </w:pPr>
            <w:ins w:id="61" w:author="Autor desconhecido" w:date="2017-09-12T12:25:44Z">
              <w:r>
                <w:rPr>
                  <w:rFonts w:eastAsia="Calibri" w:cs="Arial" w:ascii="Arial" w:hAnsi="Arial"/>
                  <w:sz w:val="24"/>
                  <w:szCs w:val="24"/>
                </w:rPr>
                <w:t>serviços  com  os  seguintes  atributos:  tipo do serviço e valor.</w:t>
              </w:r>
            </w:ins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Contedodatabela"/>
              <w:rPr/>
            </w:pPr>
            <w:ins w:id="62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t>RQ005</w:t>
              </w:r>
            </w:ins>
            <w:ins w:id="63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fldChar w:fldCharType="begin"/>
              </w:r>
            </w:ins>
            <w:r>
              <w:instrText> REF MSG_A001 \h </w:instrText>
            </w:r>
            <w:r>
              <w:fldChar w:fldCharType="separate"/>
            </w:r>
            <w:r>
              <w:t>Erro: Origem da referência não encontrada</w:t>
            </w:r>
            <w:r>
              <w:fldChar w:fldCharType="end"/>
            </w:r>
            <w:ins w:id="64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fldChar w:fldCharType="begin"/>
              </w:r>
            </w:ins>
            <w:r>
              <w:instrText> REF MSG_A001 \h </w:instrText>
            </w:r>
            <w:r>
              <w:fldChar w:fldCharType="separate"/>
            </w:r>
            <w:r>
              <w:t>Erro: Origem da referência não encontrada</w:t>
            </w:r>
            <w:r>
              <w:fldChar w:fldCharType="end"/>
            </w:r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Calibri" w:cs="Arial"/>
                <w:sz w:val="24"/>
                <w:szCs w:val="24"/>
              </w:rPr>
            </w:pPr>
            <w:ins w:id="65" w:author="Autor desconhecido" w:date="2017-09-12T12:25:44Z">
              <w:r>
                <w:rPr>
                  <w:rFonts w:eastAsia="Calibri" w:cs="Arial" w:ascii="Arial" w:hAnsi="Arial"/>
                  <w:sz w:val="24"/>
                  <w:szCs w:val="24"/>
                </w:rPr>
                <w:t>O sistema deverá permitir a inclusão de novo agendamento de horário contendo o cliente, serviços e horário.</w:t>
              </w:r>
            </w:ins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Contedodatabela"/>
              <w:rPr>
                <w:rFonts w:ascii="Times New Roman" w:hAnsi="Times New Roman"/>
                <w:b/>
                <w:b/>
                <w:bCs/>
                <w:sz w:val="24"/>
              </w:rPr>
            </w:pPr>
            <w:ins w:id="66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t>RQ006</w:t>
              </w:r>
            </w:ins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Calibri" w:cs="Arial"/>
                <w:sz w:val="24"/>
                <w:szCs w:val="24"/>
              </w:rPr>
            </w:pPr>
            <w:ins w:id="67" w:author="Autor desconhecido" w:date="2017-09-12T12:25:44Z">
              <w:r>
                <w:rPr>
                  <w:rFonts w:eastAsia="Calibri" w:cs="Arial" w:ascii="Arial" w:hAnsi="Arial"/>
                  <w:sz w:val="24"/>
                  <w:szCs w:val="24"/>
                </w:rPr>
                <w:t>O sistema deverá manter informações referentes ao caixa.</w:t>
              </w:r>
            </w:ins>
          </w:p>
        </w:tc>
      </w:tr>
    </w:tbl>
    <w:tbl>
      <w:tblPr>
        <w:tblW w:w="9072" w:type="dxa"/>
        <w:jc w:val="left"/>
        <w:tblInd w:w="-1" w:type="dxa"/>
        <w:tblBorders>
          <w:top w:val="single" w:sz="6" w:space="0" w:color="000001"/>
          <w:left w:val="single" w:sz="6" w:space="0" w:color="000001"/>
        </w:tblBorders>
        <w:tblCellMar>
          <w:top w:w="28" w:type="dxa"/>
          <w:left w:w="49" w:type="dxa"/>
          <w:bottom w:w="28" w:type="dxa"/>
          <w:right w:w="57" w:type="dxa"/>
        </w:tblCellMar>
        <w:tblLook w:firstRow="1" w:noVBand="1" w:lastRow="0" w:firstColumn="1" w:lastColumn="0" w:noHBand="0" w:val="04a0"/>
      </w:tblPr>
      <w:tblGrid>
        <w:gridCol w:w="1560"/>
        <w:gridCol w:w="1134"/>
        <w:gridCol w:w="6377"/>
      </w:tblGrid>
      <w:tr>
        <w:trPr>
          <w:tblHeader w:val="true"/>
          <w:cantSplit w:val="true"/>
        </w:trPr>
        <w:tc>
          <w:tcPr>
            <w:tcW w:w="2694" w:type="dxa"/>
            <w:gridSpan w:val="2"/>
            <w:tcBorders>
              <w:top w:val="single" w:sz="6" w:space="0" w:color="000001"/>
              <w:left w:val="single" w:sz="6" w:space="0" w:color="000001"/>
            </w:tcBorders>
            <w:shd w:color="auto" w:fill="BFBFBF" w:themeFill="background1" w:themeFillShade="bf" w:val="clear"/>
            <w:tcMar>
              <w:left w:w="49" w:type="dxa"/>
            </w:tcMar>
            <w:vAlign w:val="center"/>
          </w:tcPr>
          <w:p>
            <w:pPr>
              <w:pStyle w:val="Contedodatabela"/>
              <w:spacing w:lineRule="auto" w:line="360"/>
              <w:rPr/>
            </w:pPr>
            <w:del w:id="68" w:author="Autor desconhecido" w:date="2017-09-12T12:25:44Z">
              <w:r>
                <w:rPr>
                  <w:rFonts w:ascii="Times New Roman" w:hAnsi="Times New Roman"/>
                  <w:b/>
                  <w:szCs w:val="20"/>
                </w:rPr>
                <w:delText>Requisitos Funcionais</w:delText>
              </w:r>
            </w:del>
          </w:p>
        </w:tc>
        <w:tc>
          <w:tcPr>
            <w:tcW w:w="6377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FFFFFF" w:themeFill="background1" w:val="clear"/>
            <w:tcMar>
              <w:left w:w="49" w:type="dxa"/>
            </w:tcMar>
          </w:tcPr>
          <w:p>
            <w:pPr>
              <w:pStyle w:val="Contedodatabela"/>
              <w:spacing w:lineRule="auto" w:line="360"/>
              <w:rPr>
                <w:rFonts w:ascii="Times New Roman" w:hAnsi="Times New Roman"/>
                <w:b/>
                <w:b/>
                <w:szCs w:val="20"/>
              </w:rPr>
            </w:pPr>
            <w:del w:id="69" w:author="Autor desconhecido" w:date="2017-09-12T12:25:44Z">
              <w:r>
                <w:rPr>
                  <w:rFonts w:ascii="Times New Roman" w:hAnsi="Times New Roman"/>
                  <w:b/>
                  <w:szCs w:val="20"/>
                </w:rPr>
              </w:r>
            </w:del>
          </w:p>
        </w:tc>
      </w:tr>
      <w:tr>
        <w:trPr>
          <w:trHeight w:val="85" w:hRule="exact"/>
          <w:cantSplit w:val="true"/>
        </w:trPr>
        <w:tc>
          <w:tcPr>
            <w:tcW w:w="9071" w:type="dxa"/>
            <w:gridSpan w:val="3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Contedodatabela"/>
              <w:keepNext/>
              <w:rPr>
                <w:rFonts w:ascii="Times New Roman" w:hAnsi="Times New Roman"/>
                <w:sz w:val="24"/>
              </w:rPr>
            </w:pPr>
            <w:del w:id="70" w:author="Autor desconhecido" w:date="2017-09-12T12:25:44Z">
              <w:r>
                <w:rPr>
                  <w:rFonts w:ascii="Times New Roman" w:hAnsi="Times New Roman"/>
                  <w:sz w:val="24"/>
                </w:rPr>
              </w:r>
            </w:del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52" w:type="dxa"/>
            </w:tcMar>
          </w:tcPr>
          <w:p>
            <w:pPr>
              <w:pStyle w:val="Contedodatabela"/>
              <w:rPr/>
            </w:pPr>
            <w:del w:id="71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delText>Código</w:delText>
              </w:r>
            </w:del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52" w:type="dxa"/>
            </w:tcMar>
          </w:tcPr>
          <w:p>
            <w:pPr>
              <w:pStyle w:val="Contedodatabela"/>
              <w:rPr/>
            </w:pPr>
            <w:del w:id="72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delText>Descrição</w:delText>
              </w:r>
            </w:del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Contedodatabela"/>
              <w:rPr/>
            </w:pPr>
            <w:del w:id="73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delText>RQ001</w:delText>
              </w:r>
            </w:del>
            <w:del w:id="74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fldChar w:fldCharType="begin"/>
              </w:r>
            </w:del>
            <w:r>
              <w:instrText> REF MSG_A001 \h </w:instrText>
            </w:r>
            <w:r>
              <w:fldChar w:fldCharType="separate"/>
            </w:r>
            <w:r>
              <w:t>Erro: Origem da referência não encontrada</w:t>
            </w:r>
            <w:r>
              <w:fldChar w:fldCharType="end"/>
            </w:r>
            <w:del w:id="75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fldChar w:fldCharType="begin"/>
              </w:r>
            </w:del>
            <w:r>
              <w:instrText> REF MSG_A001 \h </w:instrText>
            </w:r>
            <w:r>
              <w:fldChar w:fldCharType="separate"/>
            </w:r>
            <w:r>
              <w:t>Erro: Origem da referência não encontrada</w:t>
            </w:r>
            <w:r>
              <w:fldChar w:fldCharType="end"/>
            </w:r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del w:id="76" w:author="Autor desconhecido" w:date="2017-09-12T12:25:44Z">
              <w:r>
                <w:rPr>
                  <w:rFonts w:eastAsia="Calibri" w:cs="Arial" w:ascii="Arial" w:hAnsi="Arial"/>
                  <w:sz w:val="24"/>
                  <w:szCs w:val="24"/>
                </w:rPr>
                <w:delText>O sistema deverá apresentar tabela com clientes, serviços, funcionários cadastrados sempre que a aba respectiva seja selecionada.</w:delText>
              </w:r>
            </w:del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Contedodatabela"/>
              <w:rPr/>
            </w:pPr>
            <w:del w:id="77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delText>RQ002</w:delText>
              </w:r>
            </w:del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del w:id="78" w:author="Autor desconhecido" w:date="2017-09-12T12:25:44Z">
              <w:r>
                <w:rPr>
                  <w:rFonts w:eastAsia="Calibri" w:cs="Arial" w:ascii="Arial" w:hAnsi="Arial"/>
                  <w:sz w:val="24"/>
                  <w:szCs w:val="24"/>
                </w:rPr>
                <w:delText xml:space="preserve">O  sistema  deve  permitir  a  inclusão,  alteração  e  remoção  de </w:delText>
              </w:r>
            </w:del>
          </w:p>
          <w:p>
            <w:pPr>
              <w:pStyle w:val="Normal"/>
              <w:spacing w:lineRule="auto" w:line="240" w:before="0" w:after="0"/>
              <w:jc w:val="both"/>
              <w:rPr/>
            </w:pPr>
            <w:del w:id="79" w:author="Autor desconhecido" w:date="2017-09-12T12:25:44Z">
              <w:r>
                <w:rPr>
                  <w:rFonts w:eastAsia="Calibri" w:cs="Arial" w:ascii="Arial" w:hAnsi="Arial"/>
                  <w:sz w:val="24"/>
                  <w:szCs w:val="24"/>
                </w:rPr>
                <w:delText>profissionais  com  os  seguintes  atributos:  nome,  sexo,  telefone,email e cpf.</w:delText>
              </w:r>
            </w:del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Contedodatabela"/>
              <w:rPr/>
            </w:pPr>
            <w:del w:id="80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delText>RQ003</w:delText>
              </w:r>
            </w:del>
            <w:del w:id="81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fldChar w:fldCharType="begin"/>
              </w:r>
            </w:del>
            <w:r>
              <w:instrText> REF MSG_A001 \h </w:instrText>
            </w:r>
            <w:r>
              <w:fldChar w:fldCharType="separate"/>
            </w:r>
            <w:r>
              <w:t>Erro: Origem da referência não encontrada</w:t>
            </w:r>
            <w:r>
              <w:fldChar w:fldCharType="end"/>
            </w:r>
            <w:del w:id="82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fldChar w:fldCharType="begin"/>
              </w:r>
            </w:del>
            <w:r>
              <w:instrText> REF MSG_A001 \h </w:instrText>
            </w:r>
            <w:r>
              <w:fldChar w:fldCharType="separate"/>
            </w:r>
            <w:r>
              <w:t>Erro: Origem da referência não encontrada</w:t>
            </w:r>
            <w:r>
              <w:fldChar w:fldCharType="end"/>
            </w:r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del w:id="83" w:author="Autor desconhecido" w:date="2017-09-12T12:25:44Z">
              <w:r>
                <w:rPr>
                  <w:rFonts w:eastAsia="Calibri" w:cs="Arial" w:ascii="Arial" w:hAnsi="Arial"/>
                  <w:sz w:val="24"/>
                  <w:szCs w:val="24"/>
                </w:rPr>
                <w:delText xml:space="preserve">O  sistema  deve  permitir  a  inclusão,  alteração  e  remoção  de </w:delText>
              </w:r>
            </w:del>
          </w:p>
          <w:p>
            <w:pPr>
              <w:pStyle w:val="Normal"/>
              <w:spacing w:lineRule="auto" w:line="240" w:before="0" w:after="0"/>
              <w:jc w:val="both"/>
              <w:rPr/>
            </w:pPr>
            <w:del w:id="84" w:author="Autor desconhecido" w:date="2017-09-12T12:25:44Z">
              <w:r>
                <w:rPr>
                  <w:rFonts w:eastAsia="Calibri" w:cs="Arial" w:ascii="Arial" w:hAnsi="Arial"/>
                  <w:sz w:val="24"/>
                  <w:szCs w:val="24"/>
                </w:rPr>
                <w:delText>clientes  com  os  seguintes  atributos:  nome,  sexo,  telefone,email e cpf.</w:delText>
              </w:r>
            </w:del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Contedodatabela"/>
              <w:rPr/>
            </w:pPr>
            <w:del w:id="85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delText>RQ004</w:delText>
              </w:r>
            </w:del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del w:id="86" w:author="Autor desconhecido" w:date="2017-09-12T12:25:44Z">
              <w:r>
                <w:rPr>
                  <w:rFonts w:eastAsia="Calibri" w:cs="Arial" w:ascii="Arial" w:hAnsi="Arial"/>
                  <w:sz w:val="24"/>
                  <w:szCs w:val="24"/>
                </w:rPr>
                <w:delText xml:space="preserve">O  sistema  deve  permitir  a  inclusão,  alteração  e  remoção  de </w:delText>
              </w:r>
            </w:del>
          </w:p>
          <w:p>
            <w:pPr>
              <w:pStyle w:val="Normal"/>
              <w:spacing w:lineRule="auto" w:line="240" w:before="0" w:after="0"/>
              <w:jc w:val="both"/>
              <w:rPr/>
            </w:pPr>
            <w:del w:id="87" w:author="Autor desconhecido" w:date="2017-09-12T12:25:44Z">
              <w:r>
                <w:rPr>
                  <w:rFonts w:eastAsia="Calibri" w:cs="Arial" w:ascii="Arial" w:hAnsi="Arial"/>
                  <w:sz w:val="24"/>
                  <w:szCs w:val="24"/>
                </w:rPr>
                <w:delText>serviços  com  os  seguintes  atributos:  tipo do serviço e valor.</w:delText>
              </w:r>
            </w:del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Contedodatabela"/>
              <w:rPr/>
            </w:pPr>
            <w:del w:id="88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delText>RQ005</w:delText>
              </w:r>
            </w:del>
            <w:del w:id="89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fldChar w:fldCharType="begin"/>
              </w:r>
            </w:del>
            <w:r>
              <w:instrText> REF MSG_A001 \h </w:instrText>
            </w:r>
            <w:r>
              <w:fldChar w:fldCharType="separate"/>
            </w:r>
            <w:r>
              <w:t>Erro: Origem da referência não encontrada</w:t>
            </w:r>
            <w:r>
              <w:fldChar w:fldCharType="end"/>
            </w:r>
            <w:del w:id="90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fldChar w:fldCharType="begin"/>
              </w:r>
            </w:del>
            <w:r>
              <w:instrText> REF MSG_A001 \h </w:instrText>
            </w:r>
            <w:r>
              <w:fldChar w:fldCharType="separate"/>
            </w:r>
            <w:r>
              <w:t>Erro: Origem da referência não encontrada</w:t>
            </w:r>
            <w:r>
              <w:fldChar w:fldCharType="end"/>
            </w:r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del w:id="91" w:author="Autor desconhecido" w:date="2017-09-12T12:25:44Z">
              <w:r>
                <w:rPr>
                  <w:rFonts w:eastAsia="Calibri" w:cs="Arial" w:ascii="Arial" w:hAnsi="Arial"/>
                  <w:sz w:val="24"/>
                  <w:szCs w:val="24"/>
                </w:rPr>
                <w:delText>O sistema deverá permitir a inclusão de novo agendamento de horário contendo o cliente, serviços e horário.</w:delText>
              </w:r>
            </w:del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Contedodatabela"/>
              <w:rPr/>
            </w:pPr>
            <w:del w:id="92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delText>RQ006</w:delText>
              </w:r>
            </w:del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del w:id="93" w:author="Autor desconhecido" w:date="2017-09-12T12:25:44Z">
              <w:r>
                <w:rPr>
                  <w:rFonts w:eastAsia="Calibri" w:cs="Arial" w:ascii="Arial" w:hAnsi="Arial"/>
                  <w:sz w:val="24"/>
                  <w:szCs w:val="24"/>
                </w:rPr>
                <w:delText>O sistema deverá manter informações referentes ao caixa.</w:delText>
              </w:r>
            </w:del>
          </w:p>
        </w:tc>
      </w:tr>
    </w:tbl>
    <w:p>
      <w:pPr>
        <w:pStyle w:val="Normal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firstLine="993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firstLine="993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jc w:val="both"/>
        <w:outlineLvl w:val="0"/>
        <w:rPr>
          <w:rFonts w:ascii="Arial" w:hAnsi="Arial" w:cs="Arial"/>
          <w:b/>
          <w:b/>
          <w:bCs/>
        </w:rPr>
      </w:pPr>
      <w:bookmarkStart w:id="8" w:name="_Toc481092654"/>
      <w:bookmarkEnd w:id="8"/>
      <w:r>
        <w:rPr>
          <w:rFonts w:cs="Arial" w:ascii="Arial" w:hAnsi="Arial"/>
          <w:b/>
          <w:bCs/>
        </w:rPr>
        <w:t>4.6.2.2. Requisitos não-funcionais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jc w:val="both"/>
        <w:outlineLvl w:val="0"/>
        <w:rPr>
          <w:rFonts w:ascii="Arial" w:hAnsi="Arial" w:cs="Arial"/>
          <w:bCs/>
        </w:rPr>
      </w:pPr>
      <w:bookmarkStart w:id="9" w:name="_GoBack"/>
      <w:bookmarkStart w:id="10" w:name="_GoBack"/>
      <w:bookmarkEnd w:id="10"/>
      <w:r>
        <w:rPr>
          <w:rFonts w:cs="Arial" w:ascii="Arial" w:hAnsi="Arial"/>
          <w:bCs/>
        </w:rPr>
      </w:r>
    </w:p>
    <w:tbl>
      <w:tblPr>
        <w:tblW w:w="9072" w:type="dxa"/>
        <w:jc w:val="left"/>
        <w:tblInd w:w="-8" w:type="dxa"/>
        <w:tblBorders>
          <w:top w:val="single" w:sz="6" w:space="0" w:color="000001"/>
          <w:left w:val="single" w:sz="6" w:space="0" w:color="000001"/>
        </w:tblBorders>
        <w:tblCellMar>
          <w:top w:w="28" w:type="dxa"/>
          <w:left w:w="41" w:type="dxa"/>
          <w:bottom w:w="28" w:type="dxa"/>
          <w:right w:w="57" w:type="dxa"/>
        </w:tblCellMar>
        <w:tblLook w:firstRow="1" w:noVBand="1" w:lastRow="0" w:firstColumn="1" w:lastColumn="0" w:noHBand="0" w:val="04a0"/>
      </w:tblPr>
      <w:tblGrid>
        <w:gridCol w:w="1560"/>
        <w:gridCol w:w="1134"/>
        <w:gridCol w:w="6377"/>
      </w:tblGrid>
      <w:tr>
        <w:trPr>
          <w:tblHeader w:val="true"/>
          <w:cantSplit w:val="true"/>
        </w:trPr>
        <w:tc>
          <w:tcPr>
            <w:tcW w:w="2694" w:type="dxa"/>
            <w:gridSpan w:val="2"/>
            <w:tcBorders>
              <w:top w:val="single" w:sz="6" w:space="0" w:color="000001"/>
              <w:left w:val="single" w:sz="6" w:space="0" w:color="000001"/>
            </w:tcBorders>
            <w:shd w:color="auto" w:fill="BFBFBF" w:themeFill="background1" w:themeFillShade="bf" w:val="clear"/>
            <w:tcMar>
              <w:left w:w="41" w:type="dxa"/>
            </w:tcMar>
            <w:vAlign w:val="center"/>
          </w:tcPr>
          <w:p>
            <w:pPr>
              <w:pStyle w:val="Contedodatabela"/>
              <w:keepNext/>
              <w:rPr>
                <w:rFonts w:ascii="Times New Roman" w:hAnsi="Times New Roman"/>
                <w:b/>
                <w:b/>
                <w:sz w:val="24"/>
              </w:rPr>
            </w:pPr>
            <w:ins w:id="94" w:author="Autor desconhecido" w:date="2017-09-12T12:25:44Z">
              <w:r>
                <w:rPr>
                  <w:rFonts w:ascii="Times New Roman" w:hAnsi="Times New Roman"/>
                  <w:b/>
                  <w:sz w:val="24"/>
                </w:rPr>
                <w:t>Requisitos Não Funcionais</w:t>
              </w:r>
            </w:ins>
          </w:p>
        </w:tc>
        <w:tc>
          <w:tcPr>
            <w:tcW w:w="6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FFFFFF" w:themeFill="background1" w:val="clear"/>
            <w:tcMar>
              <w:left w:w="41" w:type="dxa"/>
            </w:tcMar>
          </w:tcPr>
          <w:p>
            <w:pPr>
              <w:pStyle w:val="Contedodatabela"/>
              <w:keepNext/>
              <w:rPr>
                <w:rFonts w:ascii="Times New Roman" w:hAnsi="Times New Roman"/>
                <w:sz w:val="24"/>
              </w:rPr>
            </w:pPr>
            <w:ins w:id="95" w:author="Autor desconhecido" w:date="2017-09-12T12:25:44Z">
              <w:r>
                <w:rPr>
                  <w:rFonts w:ascii="Times New Roman" w:hAnsi="Times New Roman"/>
                  <w:sz w:val="24"/>
                </w:rPr>
              </w:r>
            </w:ins>
          </w:p>
        </w:tc>
      </w:tr>
      <w:tr>
        <w:trPr>
          <w:trHeight w:val="85" w:hRule="exact"/>
          <w:cantSplit w:val="true"/>
        </w:trPr>
        <w:tc>
          <w:tcPr>
            <w:tcW w:w="9071" w:type="dxa"/>
            <w:gridSpan w:val="3"/>
            <w:tcBorders>
              <w:top w:val="single" w:sz="4" w:space="0" w:color="00000A"/>
              <w:left w:val="single" w:sz="6" w:space="0" w:color="000001"/>
              <w:bottom w:val="single" w:sz="4" w:space="0" w:color="00000A"/>
              <w:insideH w:val="single" w:sz="4" w:space="0" w:color="00000A"/>
            </w:tcBorders>
            <w:shd w:fill="auto" w:val="clear"/>
            <w:tcMar>
              <w:top w:w="55" w:type="dxa"/>
              <w:left w:w="47" w:type="dxa"/>
              <w:bottom w:w="55" w:type="dxa"/>
              <w:right w:w="55" w:type="dxa"/>
            </w:tcMar>
            <w:vAlign w:val="center"/>
          </w:tcPr>
          <w:p>
            <w:pPr>
              <w:pStyle w:val="Contedodatabela"/>
              <w:keepNext/>
              <w:rPr>
                <w:rFonts w:ascii="Times New Roman" w:hAnsi="Times New Roman"/>
                <w:sz w:val="24"/>
              </w:rPr>
            </w:pPr>
            <w:ins w:id="96" w:author="Autor desconhecido" w:date="2017-09-12T12:25:44Z">
              <w:r>
                <w:rPr>
                  <w:rFonts w:ascii="Times New Roman" w:hAnsi="Times New Roman"/>
                  <w:sz w:val="24"/>
                </w:rPr>
              </w:r>
            </w:ins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47" w:type="dxa"/>
            </w:tcMar>
          </w:tcPr>
          <w:p>
            <w:pPr>
              <w:pStyle w:val="Contedodatabela"/>
              <w:rPr>
                <w:rFonts w:ascii="Times New Roman" w:hAnsi="Times New Roman"/>
                <w:b/>
                <w:b/>
                <w:bCs/>
                <w:sz w:val="24"/>
              </w:rPr>
            </w:pPr>
            <w:ins w:id="97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t>Código</w:t>
              </w:r>
            </w:ins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47" w:type="dxa"/>
            </w:tcMar>
          </w:tcPr>
          <w:p>
            <w:pPr>
              <w:pStyle w:val="Contedodatabela"/>
              <w:rPr>
                <w:rFonts w:ascii="Times New Roman" w:hAnsi="Times New Roman"/>
                <w:b/>
                <w:b/>
                <w:bCs/>
                <w:sz w:val="24"/>
              </w:rPr>
            </w:pPr>
            <w:ins w:id="98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t>Descrição</w:t>
              </w:r>
            </w:ins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Contedodatabela"/>
              <w:rPr/>
            </w:pPr>
            <w:ins w:id="99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t>RNF001</w:t>
              </w:r>
            </w:ins>
            <w:ins w:id="100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fldChar w:fldCharType="begin"/>
              </w:r>
            </w:ins>
            <w:r>
              <w:instrText> REF MSG_A001 \h </w:instrText>
            </w:r>
            <w:r>
              <w:fldChar w:fldCharType="separate"/>
            </w:r>
            <w:r>
              <w:t>Erro: Origem da referência não encontrada</w:t>
            </w:r>
            <w:r>
              <w:fldChar w:fldCharType="end"/>
            </w:r>
            <w:ins w:id="101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fldChar w:fldCharType="begin"/>
              </w:r>
            </w:ins>
            <w:r>
              <w:instrText> REF MSG_A001 \h </w:instrText>
            </w:r>
            <w:r>
              <w:fldChar w:fldCharType="separate"/>
            </w:r>
            <w:r>
              <w:t>Erro: Origem da referência não encontrada</w:t>
            </w:r>
            <w:r>
              <w:fldChar w:fldCharType="end"/>
            </w:r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ins w:id="102" w:author="Autor desconhecido" w:date="2017-09-12T12:25:44Z">
              <w:r>
                <w:rPr>
                  <w:rFonts w:eastAsia="Calibri" w:cs="Times New Roman" w:ascii="Times New Roman" w:hAnsi="Times New Roman"/>
                  <w:sz w:val="24"/>
                  <w:szCs w:val="24"/>
                </w:rPr>
                <w:t>Servidor com instalação do Apache Tomcat 8.0.46.</w:t>
              </w:r>
            </w:ins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Contedodatabela"/>
              <w:rPr>
                <w:rFonts w:ascii="Times New Roman" w:hAnsi="Times New Roman"/>
                <w:b/>
                <w:b/>
                <w:bCs/>
                <w:sz w:val="24"/>
              </w:rPr>
            </w:pPr>
            <w:ins w:id="103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t>RNF002</w:t>
              </w:r>
            </w:ins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ins w:id="104" w:author="Autor desconhecido" w:date="2017-09-12T12:25:44Z">
              <w:r>
                <w:rPr>
                  <w:rFonts w:eastAsia="Calibri" w:cs="Times New Roman" w:ascii="Times New Roman" w:hAnsi="Times New Roman"/>
                  <w:sz w:val="24"/>
                  <w:szCs w:val="24"/>
                </w:rPr>
                <w:t>O sistema deve utilizar a linguagem JavaEE*, framework Hibernate, gerenciador de dependências Maven.</w:t>
              </w:r>
            </w:ins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ins w:id="105" w:author="Autor desconhecido" w:date="2017-09-12T12:25:44Z">
              <w:r>
                <w:rPr>
                  <w:rFonts w:eastAsia="Calibri" w:cs="Times New Roman" w:ascii="Times New Roman" w:hAnsi="Times New Roman"/>
                  <w:b/>
                  <w:sz w:val="24"/>
                  <w:szCs w:val="24"/>
                </w:rPr>
                <w:t>RNF003</w:t>
              </w:r>
            </w:ins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ins w:id="106" w:author="Autor desconhecido" w:date="2017-09-12T12:25:44Z">
              <w:r>
                <w:rPr>
                  <w:rFonts w:eastAsia="Calibri" w:cs="Times New Roman" w:ascii="Times New Roman" w:hAnsi="Times New Roman"/>
                  <w:sz w:val="24"/>
                  <w:szCs w:val="24"/>
                </w:rPr>
                <w:t>Servidor de banco de dados do MySQL.</w:t>
              </w:r>
            </w:ins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ins w:id="107" w:author="Autor desconhecido" w:date="2017-09-12T12:25:44Z">
              <w:r>
                <w:rPr>
                  <w:rFonts w:eastAsia="Calibri" w:cs="Times New Roman" w:ascii="Times New Roman" w:hAnsi="Times New Roman"/>
                  <w:b/>
                  <w:sz w:val="24"/>
                  <w:szCs w:val="24"/>
                </w:rPr>
                <w:t>RNF004</w:t>
              </w:r>
            </w:ins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ins w:id="108" w:author="Autor desconhecido" w:date="2017-09-12T12:25:44Z">
              <w:r>
                <w:rPr>
                  <w:rFonts w:eastAsia="Calibri" w:cs="Times New Roman" w:ascii="Times New Roman" w:hAnsi="Times New Roman"/>
                  <w:sz w:val="24"/>
                  <w:szCs w:val="24"/>
                </w:rPr>
                <w:t>O sistema deve ser desenvolvido mantendo a compatibilidade com os principais navegadores do mercado.</w:t>
              </w:r>
            </w:ins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ins w:id="109" w:author="Autor desconhecido" w:date="2017-09-12T12:25:44Z">
              <w:r>
                <w:rPr>
                  <w:rFonts w:eastAsia="Calibri" w:cs="Times New Roman" w:ascii="Times New Roman" w:hAnsi="Times New Roman"/>
                  <w:b/>
                  <w:sz w:val="24"/>
                  <w:szCs w:val="24"/>
                </w:rPr>
                <w:t>RNF005</w:t>
              </w:r>
            </w:ins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ins w:id="110" w:author="Autor desconhecido" w:date="2017-09-12T12:25:44Z">
              <w:r>
                <w:rPr>
                  <w:rFonts w:eastAsia="Calibri" w:cs="Times New Roman" w:ascii="Times New Roman" w:hAnsi="Times New Roman"/>
                  <w:sz w:val="24"/>
                  <w:szCs w:val="24"/>
                </w:rPr>
                <w:t>O sistema deve apresentar retorno visual ao usuário para toda e qualquer ação de validação, consulta, inclusão, alteração e exclusão.</w:t>
              </w:r>
            </w:ins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ins w:id="111" w:author="Autor desconhecido" w:date="2017-09-12T12:25:44Z">
              <w:r>
                <w:rPr>
                  <w:rFonts w:eastAsia="Calibri" w:cs="Times New Roman" w:ascii="Times New Roman" w:hAnsi="Times New Roman"/>
                  <w:b/>
                  <w:sz w:val="24"/>
                  <w:szCs w:val="24"/>
                </w:rPr>
                <w:t>RNF006</w:t>
              </w:r>
            </w:ins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ins w:id="112" w:author="Autor desconhecido" w:date="2017-09-12T12:25:44Z">
              <w:r>
                <w:rPr>
                  <w:rFonts w:eastAsia="Calibri" w:cs="Times New Roman" w:ascii="Times New Roman" w:hAnsi="Times New Roman"/>
                  <w:sz w:val="24"/>
                  <w:szCs w:val="24"/>
                </w:rPr>
                <w:t>O sistema deve realizar o tratamento de dados inválidos com apresentação de mensagem ao usuário. Estes tratamentos serão feitos na mensagem de alerta no campo.</w:t>
              </w:r>
            </w:ins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ins w:id="113" w:author="Autor desconhecido" w:date="2017-09-12T12:25:44Z">
              <w:r>
                <w:rPr>
                  <w:rFonts w:eastAsia="Calibri" w:cs="Times New Roman" w:ascii="Times New Roman" w:hAnsi="Times New Roman"/>
                  <w:b/>
                  <w:sz w:val="24"/>
                  <w:szCs w:val="24"/>
                </w:rPr>
                <w:t>RNF007</w:t>
              </w:r>
            </w:ins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ins w:id="114" w:author="Autor desconhecido" w:date="2017-09-12T12:25:44Z">
              <w:r>
                <w:rPr>
                  <w:rFonts w:eastAsia="Calibri" w:cs="Times New Roman" w:ascii="Times New Roman" w:hAnsi="Times New Roman"/>
                  <w:sz w:val="24"/>
                  <w:szCs w:val="24"/>
                </w:rPr>
                <w:t>O sistema deve realizar o tratamento de dados obrigatórios não informados, para orientar o usuário quanto ao preenchimento dos dados</w:t>
              </w:r>
            </w:ins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</w:rPr>
            </w:pPr>
            <w:ins w:id="115" w:author="Autor desconhecido" w:date="2017-09-12T12:25:44Z">
              <w:r>
                <w:rPr>
                  <w:rFonts w:eastAsia="Calibri" w:cs="Times New Roman" w:ascii="Times New Roman" w:hAnsi="Times New Roman"/>
                  <w:b/>
                  <w:sz w:val="24"/>
                  <w:szCs w:val="24"/>
                </w:rPr>
                <w:t>RNF008</w:t>
              </w:r>
            </w:ins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ins w:id="116" w:author="Autor desconhecido" w:date="2017-09-12T12:25:44Z">
              <w:r>
                <w:rPr>
                  <w:rFonts w:eastAsia="Calibri" w:cs="Times New Roman" w:ascii="Times New Roman" w:hAnsi="Times New Roman"/>
                  <w:sz w:val="24"/>
                  <w:szCs w:val="24"/>
                </w:rPr>
                <w:t>O sistema deve apresentar a data sempre no formato brasileiro dd/mm/aaaa.</w:t>
              </w:r>
            </w:ins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ins w:id="117" w:author="Autor desconhecido" w:date="2017-09-12T12:25:44Z">
              <w:r>
                <w:rPr>
                  <w:rFonts w:eastAsia="Calibri" w:cs="Times New Roman" w:ascii="Times New Roman" w:hAnsi="Times New Roman"/>
                  <w:b/>
                  <w:sz w:val="24"/>
                  <w:szCs w:val="24"/>
                </w:rPr>
                <w:t>RNF009</w:t>
              </w:r>
            </w:ins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ins w:id="118" w:author="Autor desconhecido" w:date="2017-09-12T12:25:44Z">
              <w:r>
                <w:rPr>
                  <w:rFonts w:eastAsia="Calibri" w:cs="Times New Roman" w:ascii="Times New Roman" w:hAnsi="Times New Roman"/>
                  <w:sz w:val="24"/>
                  <w:szCs w:val="24"/>
                </w:rPr>
                <w:t>O sistema deve utilizar conceitos e a terminologia do próprio negócio nos elementos de interface</w:t>
              </w:r>
            </w:ins>
          </w:p>
        </w:tc>
      </w:tr>
    </w:tbl>
    <w:tbl>
      <w:tblPr>
        <w:tblW w:w="9072" w:type="dxa"/>
        <w:jc w:val="left"/>
        <w:tblInd w:w="-1" w:type="dxa"/>
        <w:tblBorders>
          <w:top w:val="single" w:sz="6" w:space="0" w:color="000001"/>
          <w:left w:val="single" w:sz="6" w:space="0" w:color="000001"/>
        </w:tblBorders>
        <w:tblCellMar>
          <w:top w:w="28" w:type="dxa"/>
          <w:left w:w="49" w:type="dxa"/>
          <w:bottom w:w="28" w:type="dxa"/>
          <w:right w:w="57" w:type="dxa"/>
        </w:tblCellMar>
        <w:tblLook w:firstRow="1" w:noVBand="1" w:lastRow="0" w:firstColumn="1" w:lastColumn="0" w:noHBand="0" w:val="04a0"/>
      </w:tblPr>
      <w:tblGrid>
        <w:gridCol w:w="1560"/>
        <w:gridCol w:w="1134"/>
        <w:gridCol w:w="6377"/>
      </w:tblGrid>
      <w:tr>
        <w:trPr>
          <w:tblHeader w:val="true"/>
          <w:cantSplit w:val="true"/>
        </w:trPr>
        <w:tc>
          <w:tcPr>
            <w:tcW w:w="2694" w:type="dxa"/>
            <w:gridSpan w:val="2"/>
            <w:tcBorders>
              <w:top w:val="single" w:sz="6" w:space="0" w:color="000001"/>
              <w:left w:val="single" w:sz="6" w:space="0" w:color="000001"/>
            </w:tcBorders>
            <w:shd w:color="auto" w:fill="BFBFBF" w:themeFill="background1" w:themeFillShade="bf" w:val="clear"/>
            <w:tcMar>
              <w:left w:w="49" w:type="dxa"/>
            </w:tcMar>
            <w:vAlign w:val="center"/>
          </w:tcPr>
          <w:p>
            <w:pPr>
              <w:pStyle w:val="Contedodatabela"/>
              <w:keepNext/>
              <w:rPr/>
            </w:pPr>
            <w:del w:id="119" w:author="Autor desconhecido" w:date="2017-09-12T12:25:44Z">
              <w:r>
                <w:rPr>
                  <w:rFonts w:ascii="Times New Roman" w:hAnsi="Times New Roman"/>
                  <w:b/>
                  <w:sz w:val="24"/>
                </w:rPr>
                <w:delText>Requisitos Não Funcionais</w:delText>
              </w:r>
            </w:del>
          </w:p>
        </w:tc>
        <w:tc>
          <w:tcPr>
            <w:tcW w:w="6377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FFFFFF" w:themeFill="background1" w:val="clear"/>
            <w:tcMar>
              <w:left w:w="49" w:type="dxa"/>
            </w:tcMar>
          </w:tcPr>
          <w:p>
            <w:pPr>
              <w:pStyle w:val="Contedodatabela"/>
              <w:keepNext/>
              <w:rPr>
                <w:rFonts w:ascii="Times New Roman" w:hAnsi="Times New Roman"/>
                <w:sz w:val="24"/>
              </w:rPr>
            </w:pPr>
            <w:del w:id="120" w:author="Autor desconhecido" w:date="2017-09-12T12:25:44Z">
              <w:r>
                <w:rPr>
                  <w:rFonts w:ascii="Times New Roman" w:hAnsi="Times New Roman"/>
                  <w:sz w:val="24"/>
                </w:rPr>
              </w:r>
            </w:del>
          </w:p>
        </w:tc>
      </w:tr>
      <w:tr>
        <w:trPr>
          <w:trHeight w:val="85" w:hRule="exact"/>
          <w:cantSplit w:val="true"/>
        </w:trPr>
        <w:tc>
          <w:tcPr>
            <w:tcW w:w="9071" w:type="dxa"/>
            <w:gridSpan w:val="3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Contedodatabela"/>
              <w:keepNext/>
              <w:rPr>
                <w:rFonts w:ascii="Times New Roman" w:hAnsi="Times New Roman"/>
                <w:sz w:val="24"/>
              </w:rPr>
            </w:pPr>
            <w:del w:id="121" w:author="Autor desconhecido" w:date="2017-09-12T12:25:44Z">
              <w:r>
                <w:rPr>
                  <w:rFonts w:ascii="Times New Roman" w:hAnsi="Times New Roman"/>
                  <w:sz w:val="24"/>
                </w:rPr>
              </w:r>
            </w:del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52" w:type="dxa"/>
            </w:tcMar>
          </w:tcPr>
          <w:p>
            <w:pPr>
              <w:pStyle w:val="Contedodatabela"/>
              <w:rPr/>
            </w:pPr>
            <w:del w:id="122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delText>Código</w:delText>
              </w:r>
            </w:del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52" w:type="dxa"/>
            </w:tcMar>
          </w:tcPr>
          <w:p>
            <w:pPr>
              <w:pStyle w:val="Contedodatabela"/>
              <w:rPr/>
            </w:pPr>
            <w:del w:id="123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delText>Descrição</w:delText>
              </w:r>
            </w:del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Contedodatabela"/>
              <w:rPr/>
            </w:pPr>
            <w:del w:id="124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delText>RNF001</w:delText>
              </w:r>
            </w:del>
            <w:del w:id="125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fldChar w:fldCharType="begin"/>
              </w:r>
            </w:del>
            <w:r>
              <w:instrText> REF MSG_A001 \h </w:instrText>
            </w:r>
            <w:r>
              <w:fldChar w:fldCharType="separate"/>
            </w:r>
            <w:r>
              <w:t>Erro: Origem da referência não encontrada</w:t>
            </w:r>
            <w:r>
              <w:fldChar w:fldCharType="end"/>
            </w:r>
            <w:del w:id="126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fldChar w:fldCharType="begin"/>
              </w:r>
            </w:del>
            <w:r>
              <w:instrText> REF MSG_A001 \h </w:instrText>
            </w:r>
            <w:r>
              <w:fldChar w:fldCharType="separate"/>
            </w:r>
            <w:r>
              <w:t>Erro: Origem da referência não encontrada</w:t>
            </w:r>
            <w:r>
              <w:fldChar w:fldCharType="end"/>
            </w:r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del w:id="127" w:author="Autor desconhecido" w:date="2017-09-12T12:25:44Z">
              <w:r>
                <w:rPr>
                  <w:rFonts w:eastAsia="Calibri" w:cs="Times New Roman" w:ascii="Times New Roman" w:hAnsi="Times New Roman"/>
                  <w:sz w:val="24"/>
                  <w:szCs w:val="24"/>
                </w:rPr>
                <w:delText>Servidor com instalação do Apache Tomcat 8.0.46.</w:delText>
              </w:r>
            </w:del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Contedodatabela"/>
              <w:rPr/>
            </w:pPr>
            <w:del w:id="128" w:author="Autor desconhecido" w:date="2017-09-12T12:25:44Z">
              <w:r>
                <w:rPr>
                  <w:rFonts w:ascii="Times New Roman" w:hAnsi="Times New Roman"/>
                  <w:b/>
                  <w:bCs/>
                  <w:sz w:val="24"/>
                </w:rPr>
                <w:delText>RNF002</w:delText>
              </w:r>
            </w:del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del w:id="129" w:author="Autor desconhecido" w:date="2017-09-12T12:25:44Z">
              <w:r>
                <w:rPr>
                  <w:rFonts w:eastAsia="Calibri" w:cs="Times New Roman" w:ascii="Times New Roman" w:hAnsi="Times New Roman"/>
                  <w:sz w:val="24"/>
                  <w:szCs w:val="24"/>
                </w:rPr>
                <w:delText>O sistema deve utilizar a linguagem JavaEE*, framework Hibernate, gerenciador de dependências Maven.</w:delText>
              </w:r>
            </w:del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del w:id="130" w:author="Autor desconhecido" w:date="2017-09-12T12:25:44Z">
              <w:r>
                <w:rPr>
                  <w:rFonts w:eastAsia="Calibri" w:cs="Times New Roman" w:ascii="Times New Roman" w:hAnsi="Times New Roman"/>
                  <w:b/>
                  <w:sz w:val="24"/>
                  <w:szCs w:val="24"/>
                </w:rPr>
                <w:delText>RNF003</w:delText>
              </w:r>
            </w:del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del w:id="131" w:author="Autor desconhecido" w:date="2017-09-12T12:25:44Z">
              <w:r>
                <w:rPr>
                  <w:rFonts w:eastAsia="Calibri" w:cs="Times New Roman" w:ascii="Times New Roman" w:hAnsi="Times New Roman"/>
                  <w:sz w:val="24"/>
                  <w:szCs w:val="24"/>
                </w:rPr>
                <w:delText>Servidor de banco de dados do MySQL.</w:delText>
              </w:r>
            </w:del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del w:id="132" w:author="Autor desconhecido" w:date="2017-09-12T12:25:44Z">
              <w:r>
                <w:rPr>
                  <w:rFonts w:eastAsia="Calibri" w:cs="Times New Roman" w:ascii="Times New Roman" w:hAnsi="Times New Roman"/>
                  <w:b/>
                  <w:sz w:val="24"/>
                  <w:szCs w:val="24"/>
                </w:rPr>
                <w:delText>RNF004</w:delText>
              </w:r>
            </w:del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del w:id="133" w:author="Autor desconhecido" w:date="2017-09-12T12:25:44Z">
              <w:r>
                <w:rPr>
                  <w:rFonts w:eastAsia="Calibri" w:cs="Times New Roman" w:ascii="Times New Roman" w:hAnsi="Times New Roman"/>
                  <w:sz w:val="24"/>
                  <w:szCs w:val="24"/>
                </w:rPr>
                <w:delText>O sistema deve ser desenvolvido mantendo a compatibilidade com os principais navegadores do mercado.</w:delText>
              </w:r>
            </w:del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del w:id="134" w:author="Autor desconhecido" w:date="2017-09-12T12:25:44Z">
              <w:r>
                <w:rPr>
                  <w:rFonts w:eastAsia="Calibri" w:cs="Times New Roman" w:ascii="Times New Roman" w:hAnsi="Times New Roman"/>
                  <w:b/>
                  <w:sz w:val="24"/>
                  <w:szCs w:val="24"/>
                </w:rPr>
                <w:delText>RNF005</w:delText>
              </w:r>
            </w:del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del w:id="135" w:author="Autor desconhecido" w:date="2017-09-12T12:25:44Z">
              <w:r>
                <w:rPr>
                  <w:rFonts w:eastAsia="Calibri" w:cs="Times New Roman" w:ascii="Times New Roman" w:hAnsi="Times New Roman"/>
                  <w:sz w:val="24"/>
                  <w:szCs w:val="24"/>
                </w:rPr>
                <w:delText>O sistema deve apresentar retorno visual ao usuário para toda e qualquer ação de validação, consulta, inclusão, alteração e exclusão.</w:delText>
              </w:r>
            </w:del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del w:id="136" w:author="Autor desconhecido" w:date="2017-09-12T12:25:44Z">
              <w:r>
                <w:rPr>
                  <w:rFonts w:eastAsia="Calibri" w:cs="Times New Roman" w:ascii="Times New Roman" w:hAnsi="Times New Roman"/>
                  <w:b/>
                  <w:sz w:val="24"/>
                  <w:szCs w:val="24"/>
                </w:rPr>
                <w:delText>RNF006</w:delText>
              </w:r>
            </w:del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del w:id="137" w:author="Autor desconhecido" w:date="2017-09-12T12:25:44Z">
              <w:r>
                <w:rPr>
                  <w:rFonts w:eastAsia="Calibri" w:cs="Times New Roman" w:ascii="Times New Roman" w:hAnsi="Times New Roman"/>
                  <w:sz w:val="24"/>
                  <w:szCs w:val="24"/>
                </w:rPr>
                <w:delText>O sistema deve realizar o tratamento de dados inválidos com apresentação de mensagem ao usuário. Estes tratamentos serão feitos na mensagem de alerta no campo.</w:delText>
              </w:r>
            </w:del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del w:id="138" w:author="Autor desconhecido" w:date="2017-09-12T12:25:44Z">
              <w:r>
                <w:rPr>
                  <w:rFonts w:eastAsia="Calibri" w:cs="Times New Roman" w:ascii="Times New Roman" w:hAnsi="Times New Roman"/>
                  <w:b/>
                  <w:sz w:val="24"/>
                  <w:szCs w:val="24"/>
                </w:rPr>
                <w:delText>RNF007</w:delText>
              </w:r>
            </w:del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del w:id="139" w:author="Autor desconhecido" w:date="2017-09-12T12:25:44Z">
              <w:r>
                <w:rPr>
                  <w:rFonts w:eastAsia="Calibri" w:cs="Times New Roman" w:ascii="Times New Roman" w:hAnsi="Times New Roman"/>
                  <w:sz w:val="24"/>
                  <w:szCs w:val="24"/>
                </w:rPr>
                <w:delText>O sistema deve realizar o tratamento de dados obrigatórios não informados, para orientar o usuário quanto ao preenchimento dos dados</w:delText>
              </w:r>
            </w:del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del w:id="140" w:author="Autor desconhecido" w:date="2017-09-12T12:25:44Z">
              <w:r>
                <w:rPr>
                  <w:rFonts w:eastAsia="Calibri" w:cs="Times New Roman" w:ascii="Times New Roman" w:hAnsi="Times New Roman"/>
                  <w:b/>
                  <w:sz w:val="24"/>
                  <w:szCs w:val="24"/>
                </w:rPr>
                <w:delText>RNF008</w:delText>
              </w:r>
            </w:del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del w:id="141" w:author="Autor desconhecido" w:date="2017-09-12T12:25:44Z">
              <w:r>
                <w:rPr>
                  <w:rFonts w:eastAsia="Calibri" w:cs="Times New Roman" w:ascii="Times New Roman" w:hAnsi="Times New Roman"/>
                  <w:sz w:val="24"/>
                  <w:szCs w:val="24"/>
                </w:rPr>
                <w:delText>O sistema deve apresentar a data sempre no formato brasileiro dd/mm/aaaa.</w:delText>
              </w:r>
            </w:del>
          </w:p>
        </w:tc>
      </w:tr>
      <w:tr>
        <w:trPr>
          <w:cantSplit w:val="true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del w:id="142" w:author="Autor desconhecido" w:date="2017-09-12T12:25:44Z">
              <w:r>
                <w:rPr>
                  <w:rFonts w:eastAsia="Calibri" w:cs="Times New Roman" w:ascii="Times New Roman" w:hAnsi="Times New Roman"/>
                  <w:b/>
                  <w:sz w:val="24"/>
                  <w:szCs w:val="24"/>
                </w:rPr>
                <w:delText>RNF009</w:delText>
              </w:r>
            </w:del>
          </w:p>
        </w:tc>
        <w:tc>
          <w:tcPr>
            <w:tcW w:w="7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del w:id="143" w:author="Autor desconhecido" w:date="2017-09-12T12:25:44Z">
              <w:r>
                <w:rPr>
                  <w:rFonts w:eastAsia="Calibri" w:cs="Times New Roman" w:ascii="Times New Roman" w:hAnsi="Times New Roman"/>
                  <w:sz w:val="24"/>
                  <w:szCs w:val="24"/>
                </w:rPr>
                <w:delText>O sistema deve utilizar conceitos e a terminologia do próprio negócio nos elementos de interface</w:delText>
              </w:r>
            </w:del>
          </w:p>
        </w:tc>
      </w:tr>
    </w:tbl>
    <w:p>
      <w:pPr>
        <w:pStyle w:val="ListParagraph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left="1134" w:hanging="141"/>
        <w:jc w:val="both"/>
        <w:outlineLvl w:val="0"/>
        <w:rPr/>
      </w:pPr>
      <w:r>
        <w:rPr/>
      </w:r>
    </w:p>
    <w:sectPr>
      <w:headerReference w:type="default" r:id="rId2"/>
      <w:type w:val="nextPage"/>
      <w:pgSz w:w="11906" w:h="16838"/>
      <w:pgMar w:left="1701" w:right="1134" w:header="709" w:top="1701" w:footer="0" w:bottom="1134" w:gutter="0"/>
      <w:pgNumType w:start="2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69804927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Cabealho"/>
      <w:rPr>
        <w:rFonts w:ascii="Arial" w:hAnsi="Arial" w:cs="Arial"/>
      </w:rPr>
    </w:pPr>
    <w:r>
      <w:rPr>
        <w:rFonts w:cs="Arial"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28" w:hanging="360"/>
      </w:pPr>
      <w:rPr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b/>
        <w:rFonts w:ascii="Times New Roman" w:hAnsi="Times New Roman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41f5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1" w:customStyle="1">
    <w:name w:val="Título 1"/>
    <w:basedOn w:val="Normal"/>
    <w:next w:val="Normal"/>
    <w:link w:val="Ttulo1Char"/>
    <w:autoRedefine/>
    <w:uiPriority w:val="9"/>
    <w:qFormat/>
    <w:rsid w:val="00941f53"/>
    <w:pPr>
      <w:keepNext/>
      <w:keepLines/>
      <w:spacing w:lineRule="auto" w:line="360" w:before="240" w:after="0"/>
      <w:ind w:left="360" w:hanging="360"/>
      <w:outlineLvl w:val="0"/>
    </w:pPr>
    <w:rPr>
      <w:rFonts w:ascii="Times New Roman" w:hAnsi="Times New Roman" w:eastAsia="" w:cs="" w:cstheme="majorBidi" w:eastAsiaTheme="majorEastAsia"/>
      <w:b/>
      <w:color w:val="2E74B5" w:themeColor="accent1" w:themeShade="bf"/>
      <w:szCs w:val="32"/>
    </w:rPr>
  </w:style>
  <w:style w:type="paragraph" w:styleId="Ttulo2" w:customStyle="1">
    <w:name w:val="Título 2"/>
    <w:basedOn w:val="Normal"/>
    <w:next w:val="Normal"/>
    <w:link w:val="Ttulo2Char"/>
    <w:autoRedefine/>
    <w:uiPriority w:val="9"/>
    <w:unhideWhenUsed/>
    <w:qFormat/>
    <w:rsid w:val="00941f53"/>
    <w:pPr>
      <w:keepNext/>
      <w:keepLines/>
      <w:spacing w:lineRule="auto" w:line="259" w:before="40" w:after="0"/>
      <w:ind w:left="870" w:hanging="510"/>
      <w:outlineLvl w:val="1"/>
    </w:pPr>
    <w:rPr>
      <w:rFonts w:ascii="Times New Roman" w:hAnsi="Times New Roman" w:eastAsia="" w:cs="" w:cstheme="majorBidi" w:eastAsiaTheme="majorEastAsia"/>
      <w:b/>
      <w:color w:val="2E74B5" w:themeColor="accent1" w:themeShade="bf"/>
      <w:szCs w:val="26"/>
    </w:rPr>
  </w:style>
  <w:style w:type="paragraph" w:styleId="Ttulo3" w:customStyle="1">
    <w:name w:val="Título 3"/>
    <w:basedOn w:val="Normal"/>
    <w:next w:val="Normal"/>
    <w:link w:val="Ttulo3Char"/>
    <w:autoRedefine/>
    <w:uiPriority w:val="9"/>
    <w:unhideWhenUsed/>
    <w:qFormat/>
    <w:rsid w:val="00941f53"/>
    <w:pPr>
      <w:keepNext/>
      <w:keepLines/>
      <w:spacing w:lineRule="auto" w:line="259" w:before="40" w:after="0"/>
      <w:ind w:left="1440" w:hanging="720"/>
      <w:outlineLvl w:val="2"/>
    </w:pPr>
    <w:rPr>
      <w:rFonts w:ascii="Times New Roman" w:hAnsi="Times New Roman" w:eastAsia="" w:cs="" w:cstheme="majorBidi" w:eastAsiaTheme="majorEastAsia"/>
      <w:b/>
      <w:color w:val="1F4D78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941f53"/>
    <w:rPr>
      <w:rFonts w:ascii="Times New Roman" w:hAnsi="Times New Roman" w:eastAsia="" w:cs="" w:cstheme="majorBidi" w:eastAsiaTheme="majorEastAsia"/>
      <w:b/>
      <w:color w:val="2E74B5" w:themeColor="accent1" w:themeShade="bf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941f53"/>
    <w:rPr>
      <w:rFonts w:ascii="Times New Roman" w:hAnsi="Times New Roman" w:eastAsia="" w:cs="" w:cstheme="majorBidi" w:eastAsiaTheme="majorEastAsia"/>
      <w:b/>
      <w:color w:val="2E74B5" w:themeColor="accent1" w:themeShade="bf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941f53"/>
    <w:rPr>
      <w:rFonts w:ascii="Times New Roman" w:hAnsi="Times New Roman" w:eastAsia="" w:cs="" w:cstheme="majorBidi" w:eastAsiaTheme="majorEastAsia"/>
      <w:b/>
      <w:color w:val="1F4D78" w:themeColor="accent1" w:themeShade="7f"/>
      <w:szCs w:val="24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941f53"/>
    <w:rPr/>
  </w:style>
  <w:style w:type="character" w:styleId="LinkdaInternet" w:customStyle="1">
    <w:name w:val="Link da Internet"/>
    <w:basedOn w:val="DefaultParagraphFont"/>
    <w:uiPriority w:val="99"/>
    <w:unhideWhenUsed/>
    <w:rsid w:val="00941f53"/>
    <w:rPr>
      <w:color w:val="0563C1" w:themeColor="hyperlink"/>
      <w:u w:val="single"/>
    </w:rPr>
  </w:style>
  <w:style w:type="character" w:styleId="RodapChar" w:customStyle="1">
    <w:name w:val="Rodapé Char"/>
    <w:basedOn w:val="DefaultParagraphFont"/>
    <w:link w:val="Rodap"/>
    <w:uiPriority w:val="99"/>
    <w:qFormat/>
    <w:rsid w:val="00941f53"/>
    <w:rPr/>
  </w:style>
  <w:style w:type="character" w:styleId="ListLabel1" w:customStyle="1">
    <w:name w:val="ListLabel 1"/>
    <w:qFormat/>
    <w:rPr>
      <w:rFonts w:ascii="Arial" w:hAnsi="Arial"/>
      <w:b/>
    </w:rPr>
  </w:style>
  <w:style w:type="character" w:styleId="ListLabel2" w:customStyle="1">
    <w:name w:val="ListLabel 2"/>
    <w:qFormat/>
    <w:rPr>
      <w:rFonts w:eastAsia="Calibri" w:cs="Arial"/>
      <w:color w:val="00000A"/>
    </w:rPr>
  </w:style>
  <w:style w:type="character" w:styleId="ListLabel3" w:customStyle="1">
    <w:name w:val="ListLabel 3"/>
    <w:qFormat/>
    <w:rPr>
      <w:b/>
    </w:rPr>
  </w:style>
  <w:style w:type="character" w:styleId="ListLabel4" w:customStyle="1">
    <w:name w:val="ListLabel 4"/>
    <w:qFormat/>
    <w:rPr>
      <w:rFonts w:ascii="Arial" w:hAnsi="Arial"/>
      <w:b/>
    </w:rPr>
  </w:style>
  <w:style w:type="character" w:styleId="ListLabel5" w:customStyle="1">
    <w:name w:val="ListLabel 5"/>
    <w:qFormat/>
    <w:rPr>
      <w:rFonts w:ascii="Arial" w:hAnsi="Arial"/>
      <w:b/>
      <w:u w:val="single"/>
    </w:rPr>
  </w:style>
  <w:style w:type="character" w:styleId="ListLabel6" w:customStyle="1">
    <w:name w:val="ListLabel 6"/>
    <w:qFormat/>
    <w:rPr>
      <w:rFonts w:ascii="Arial" w:hAnsi="Arial"/>
      <w:b/>
    </w:rPr>
  </w:style>
  <w:style w:type="character" w:styleId="ListLabel7" w:customStyle="1">
    <w:name w:val="ListLabel 7"/>
    <w:qFormat/>
    <w:rPr>
      <w:rFonts w:ascii="Arial" w:hAnsi="Arial"/>
      <w:b/>
      <w:u w:val="single"/>
    </w:rPr>
  </w:style>
  <w:style w:type="character" w:styleId="ListLabel8" w:customStyle="1">
    <w:name w:val="ListLabel 8"/>
    <w:qFormat/>
    <w:rPr>
      <w:rFonts w:ascii="Arial" w:hAnsi="Arial"/>
      <w:u w:val="single"/>
    </w:rPr>
  </w:style>
  <w:style w:type="character" w:styleId="ListLabel9" w:customStyle="1">
    <w:name w:val="ListLabel 9"/>
    <w:qFormat/>
    <w:rPr>
      <w:rFonts w:ascii="Arial" w:hAnsi="Arial"/>
      <w:b/>
      <w:u w:val="single"/>
    </w:rPr>
  </w:style>
  <w:style w:type="character" w:styleId="Vnculodendice" w:customStyle="1">
    <w:name w:val="Vínculo de índice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e692e"/>
    <w:rPr>
      <w:rFonts w:ascii="Tahoma" w:hAnsi="Tahoma" w:cs="Tahoma"/>
      <w:sz w:val="16"/>
      <w:szCs w:val="16"/>
    </w:rPr>
  </w:style>
  <w:style w:type="character" w:styleId="ContedodatabelaChar" w:customStyle="1">
    <w:name w:val="Conteúdo da tabela Char"/>
    <w:link w:val="Contedodatabela"/>
    <w:qFormat/>
    <w:rsid w:val="001b1225"/>
    <w:rPr>
      <w:rFonts w:ascii="Verdana" w:hAnsi="Verdana" w:eastAsia="Times New Roman" w:cs="Times New Roman"/>
      <w:sz w:val="20"/>
      <w:szCs w:val="24"/>
      <w:lang w:eastAsia="ar-SA"/>
    </w:rPr>
  </w:style>
  <w:style w:type="character" w:styleId="Heading1Char" w:customStyle="1">
    <w:name w:val="Heading 1 Char"/>
    <w:basedOn w:val="DefaultParagraphFont"/>
    <w:link w:val="Heading1"/>
    <w:qFormat/>
    <w:rsid w:val="00bb1a68"/>
    <w:rPr>
      <w:rFonts w:ascii="Arial" w:hAnsi="Arial" w:eastAsia="Times New Roman" w:cs="Times New Roman"/>
      <w:b/>
      <w:sz w:val="28"/>
      <w:szCs w:val="20"/>
      <w:lang w:eastAsia="pt-BR"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rFonts w:eastAsia="Calibri" w:cs="Arial"/>
      <w:color w:val="00000A"/>
    </w:rPr>
  </w:style>
  <w:style w:type="character" w:styleId="ListLabel12">
    <w:name w:val="ListLabel 12"/>
    <w:qFormat/>
    <w:rPr>
      <w:b/>
    </w:rPr>
  </w:style>
  <w:style w:type="character" w:styleId="ListLabel13">
    <w:name w:val="ListLabel 13"/>
    <w:qFormat/>
    <w:rPr>
      <w:b/>
    </w:rPr>
  </w:style>
  <w:style w:type="character" w:styleId="ListLabel14">
    <w:name w:val="ListLabel 14"/>
    <w:qFormat/>
    <w:rPr>
      <w:b/>
      <w:u w:val="single"/>
    </w:rPr>
  </w:style>
  <w:style w:type="character" w:styleId="ListLabel15">
    <w:name w:val="ListLabel 15"/>
    <w:qFormat/>
    <w:rPr>
      <w:b/>
    </w:rPr>
  </w:style>
  <w:style w:type="character" w:styleId="ListLabel16">
    <w:name w:val="ListLabel 16"/>
    <w:qFormat/>
    <w:rPr>
      <w:b/>
      <w:u w:val="single"/>
    </w:rPr>
  </w:style>
  <w:style w:type="character" w:styleId="ListLabel17">
    <w:name w:val="ListLabel 17"/>
    <w:qFormat/>
    <w:rPr>
      <w:u w:val="single"/>
    </w:rPr>
  </w:style>
  <w:style w:type="character" w:styleId="ListLabel18">
    <w:name w:val="ListLabel 18"/>
    <w:qFormat/>
    <w:rPr>
      <w:b/>
      <w:u w:val="single"/>
    </w:rPr>
  </w:style>
  <w:style w:type="character" w:styleId="ListLabel19">
    <w:name w:val="ListLabel 19"/>
    <w:qFormat/>
    <w:rPr>
      <w:b/>
    </w:rPr>
  </w:style>
  <w:style w:type="character" w:styleId="ListLabel20">
    <w:name w:val="ListLabel 20"/>
    <w:qFormat/>
    <w:rPr>
      <w:rFonts w:ascii="Times New Roman" w:hAnsi="Times New Roman"/>
      <w:b/>
      <w:sz w:val="24"/>
    </w:rPr>
  </w:style>
  <w:style w:type="character" w:styleId="ListLabel21">
    <w:name w:val="ListLabel 21"/>
    <w:qFormat/>
    <w:rPr>
      <w:b/>
    </w:rPr>
  </w:style>
  <w:style w:type="character" w:styleId="ListLabel22">
    <w:name w:val="ListLabel 22"/>
    <w:qFormat/>
    <w:rPr>
      <w:rFonts w:ascii="Times New Roman" w:hAnsi="Times New Roman"/>
      <w:b/>
      <w:sz w:val="24"/>
    </w:rPr>
  </w:style>
  <w:style w:type="paragraph" w:styleId="Ttulo" w:customStyle="1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 w:customStyle="1">
    <w:name w:val="Corpo de texto"/>
    <w:basedOn w:val="Normal"/>
    <w:pPr>
      <w:spacing w:lineRule="auto" w:line="288" w:before="0" w:after="140"/>
    </w:pPr>
    <w:rPr/>
  </w:style>
  <w:style w:type="paragraph" w:styleId="Lista" w:customStyle="1">
    <w:name w:val="Lista"/>
    <w:basedOn w:val="Corpodetexto"/>
    <w:pPr/>
    <w:rPr>
      <w:rFonts w:cs="Lucida Sans"/>
    </w:rPr>
  </w:style>
  <w:style w:type="paragraph" w:styleId="Legenda" w:customStyle="1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Cabealho" w:customStyle="1">
    <w:name w:val="Cabeçalho"/>
    <w:basedOn w:val="Normal"/>
    <w:link w:val="CabealhoChar"/>
    <w:uiPriority w:val="99"/>
    <w:unhideWhenUsed/>
    <w:rsid w:val="00941f5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41f53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941f53"/>
    <w:pPr>
      <w:spacing w:lineRule="auto" w:line="259"/>
      <w:ind w:left="0" w:hanging="0"/>
    </w:pPr>
    <w:rPr>
      <w:rFonts w:ascii="Calibri Light" w:hAnsi="Calibri Light" w:asciiTheme="majorHAnsi" w:hAnsiTheme="majorHAnsi"/>
      <w:b w:val="false"/>
      <w:sz w:val="32"/>
      <w:lang w:eastAsia="pt-BR"/>
    </w:rPr>
  </w:style>
  <w:style w:type="paragraph" w:styleId="Sumrio1" w:customStyle="1">
    <w:name w:val="Sumário 1"/>
    <w:basedOn w:val="Normal"/>
    <w:next w:val="Normal"/>
    <w:autoRedefine/>
    <w:uiPriority w:val="39"/>
    <w:unhideWhenUsed/>
    <w:rsid w:val="00941f53"/>
    <w:pPr>
      <w:spacing w:lineRule="auto" w:line="259" w:before="0" w:after="100"/>
    </w:pPr>
    <w:rPr>
      <w:rFonts w:ascii="Times New Roman" w:hAnsi="Times New Roman"/>
    </w:rPr>
  </w:style>
  <w:style w:type="paragraph" w:styleId="Sumrio2" w:customStyle="1">
    <w:name w:val="Sumário 2"/>
    <w:basedOn w:val="Normal"/>
    <w:next w:val="Normal"/>
    <w:autoRedefine/>
    <w:uiPriority w:val="39"/>
    <w:unhideWhenUsed/>
    <w:rsid w:val="00941f53"/>
    <w:pPr>
      <w:spacing w:lineRule="auto" w:line="259" w:before="0" w:after="100"/>
      <w:ind w:left="220" w:hanging="0"/>
    </w:pPr>
    <w:rPr>
      <w:rFonts w:ascii="Times New Roman" w:hAnsi="Times New Roman"/>
    </w:rPr>
  </w:style>
  <w:style w:type="paragraph" w:styleId="Sumrio3" w:customStyle="1">
    <w:name w:val="Sumário 3"/>
    <w:basedOn w:val="Normal"/>
    <w:next w:val="Normal"/>
    <w:autoRedefine/>
    <w:uiPriority w:val="39"/>
    <w:unhideWhenUsed/>
    <w:rsid w:val="00941f53"/>
    <w:pPr>
      <w:spacing w:lineRule="auto" w:line="259" w:before="0" w:after="100"/>
      <w:ind w:left="440" w:hanging="0"/>
    </w:pPr>
    <w:rPr>
      <w:rFonts w:ascii="Times New Roman" w:hAnsi="Times New Roman"/>
    </w:rPr>
  </w:style>
  <w:style w:type="paragraph" w:styleId="Rodap" w:customStyle="1">
    <w:name w:val="Rodapé"/>
    <w:basedOn w:val="Normal"/>
    <w:link w:val="RodapChar"/>
    <w:uiPriority w:val="99"/>
    <w:unhideWhenUsed/>
    <w:rsid w:val="00941f5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e692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atabela" w:customStyle="1">
    <w:name w:val="Conteúdo da tabela"/>
    <w:basedOn w:val="Normal"/>
    <w:link w:val="ContedodatabelaChar"/>
    <w:qFormat/>
    <w:rsid w:val="001b1225"/>
    <w:pPr>
      <w:suppressLineNumbers/>
      <w:suppressAutoHyphens w:val="true"/>
      <w:spacing w:lineRule="auto" w:line="240" w:before="0" w:after="0"/>
    </w:pPr>
    <w:rPr>
      <w:rFonts w:ascii="Verdana" w:hAnsi="Verdana" w:eastAsia="Times New Roman" w:cs="Times New Roman"/>
      <w:sz w:val="20"/>
      <w:szCs w:val="24"/>
      <w:lang w:eastAsia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AF3D9-F296-4A88-8277-872ECEA9A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Application>LibreOffice/5.1.1.1$Windows_x86 LibreOffice_project/c43cb650e9c145b181321ea547d38296db70f36e</Application>
  <Pages>5</Pages>
  <Words>478</Words>
  <Characters>2846</Characters>
  <CharactersWithSpaces>3308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2017-09-12T03:36:00Z</dcterms:created>
  <dc:creator>Jorge Luiz Santana</dc:creator>
  <dc:description/>
  <dc:language>pt-BR</dc:language>
  <cp:lastModifiedBy/>
  <dcterms:modified xsi:type="dcterms:W3CDTF">2017-09-12T12:25:54Z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